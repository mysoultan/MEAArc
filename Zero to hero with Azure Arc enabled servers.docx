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5F693" w14:textId="5405E930" w:rsidR="00AC7143" w:rsidRDefault="00284A76" w:rsidP="00191E9F">
      <w:pPr>
        <w:pStyle w:val="Title"/>
        <w:rPr>
          <w:rFonts w:ascii="Segoe UI" w:hAnsi="Segoe UI" w:cs="Segoe UI"/>
          <w:b/>
          <w:bCs/>
          <w:color w:val="2F5496" w:themeColor="accent1" w:themeShade="BF"/>
          <w:spacing w:val="0"/>
          <w:kern w:val="0"/>
          <w:sz w:val="48"/>
          <w:szCs w:val="48"/>
        </w:rPr>
      </w:pPr>
      <w:ins w:id="0" w:author="Sanjay Satheesh" w:date="2020-10-12T19:43:00Z">
        <w:r w:rsidRPr="00A0207F">
          <w:rPr>
            <w:rFonts w:ascii="Segoe UI" w:hAnsi="Segoe UI" w:cs="Segoe UI"/>
            <w:b/>
            <w:bCs/>
            <w:noProof/>
            <w:color w:val="2F5496" w:themeColor="accent1" w:themeShade="BF"/>
            <w:spacing w:val="0"/>
            <w:kern w:val="0"/>
            <w:sz w:val="48"/>
            <w:szCs w:val="48"/>
          </w:rPr>
          <w:drawing>
            <wp:anchor distT="0" distB="0" distL="114300" distR="114300" simplePos="0" relativeHeight="251658240" behindDoc="1" locked="0" layoutInCell="1" allowOverlap="1" wp14:anchorId="6C7C0438" wp14:editId="201B1F2D">
              <wp:simplePos x="0" y="0"/>
              <wp:positionH relativeFrom="margin">
                <wp:align>left</wp:align>
              </wp:positionH>
              <wp:positionV relativeFrom="paragraph">
                <wp:posOffset>4445</wp:posOffset>
              </wp:positionV>
              <wp:extent cx="790575" cy="790575"/>
              <wp:effectExtent l="0" t="0" r="9525" b="0"/>
              <wp:wrapSquare wrapText="bothSides"/>
              <wp:docPr id="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5"/>
                      <pic:cNvPicPr>
                        <a:picLocks noChangeAspect="1"/>
                      </pic:cNvPicPr>
                    </pic:nvPicPr>
                    <pic:blipFill>
                      <a:blip r:embed="rId5"/>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ins>
      <w:r w:rsidR="00191E9F" w:rsidRPr="00A0207F">
        <w:rPr>
          <w:rFonts w:ascii="Segoe UI" w:hAnsi="Segoe UI" w:cs="Segoe UI"/>
          <w:b/>
          <w:bCs/>
          <w:color w:val="2F5496" w:themeColor="accent1" w:themeShade="BF"/>
          <w:spacing w:val="0"/>
          <w:kern w:val="0"/>
          <w:sz w:val="48"/>
          <w:szCs w:val="48"/>
        </w:rPr>
        <w:t>Zero to hero with</w:t>
      </w:r>
      <w:r w:rsidR="00A0207F">
        <w:rPr>
          <w:rFonts w:ascii="Segoe UI" w:hAnsi="Segoe UI" w:cs="Segoe UI"/>
          <w:b/>
          <w:bCs/>
          <w:color w:val="2F5496" w:themeColor="accent1" w:themeShade="BF"/>
          <w:spacing w:val="0"/>
          <w:kern w:val="0"/>
          <w:sz w:val="48"/>
          <w:szCs w:val="48"/>
        </w:rPr>
        <w:t xml:space="preserve"> Azure</w:t>
      </w:r>
      <w:r w:rsidR="00191E9F" w:rsidRPr="00A0207F">
        <w:rPr>
          <w:rFonts w:ascii="Segoe UI" w:hAnsi="Segoe UI" w:cs="Segoe UI"/>
          <w:b/>
          <w:bCs/>
          <w:color w:val="2F5496" w:themeColor="accent1" w:themeShade="BF"/>
          <w:spacing w:val="0"/>
          <w:kern w:val="0"/>
          <w:sz w:val="48"/>
          <w:szCs w:val="48"/>
        </w:rPr>
        <w:t xml:space="preserve"> Arc enabled </w:t>
      </w:r>
      <w:proofErr w:type="gramStart"/>
      <w:r w:rsidR="00191E9F" w:rsidRPr="00A0207F">
        <w:rPr>
          <w:rFonts w:ascii="Segoe UI" w:hAnsi="Segoe UI" w:cs="Segoe UI"/>
          <w:b/>
          <w:bCs/>
          <w:color w:val="2F5496" w:themeColor="accent1" w:themeShade="BF"/>
          <w:spacing w:val="0"/>
          <w:kern w:val="0"/>
          <w:sz w:val="48"/>
          <w:szCs w:val="48"/>
        </w:rPr>
        <w:t>servers</w:t>
      </w:r>
      <w:proofErr w:type="gramEnd"/>
    </w:p>
    <w:p w14:paraId="0826F5A4" w14:textId="77777777" w:rsidR="00A0207F" w:rsidRPr="00A0207F" w:rsidRDefault="00A0207F" w:rsidP="00A0207F"/>
    <w:p w14:paraId="5024254A" w14:textId="49B2C2B2" w:rsidR="00FB3AA8" w:rsidRPr="00973C7F" w:rsidRDefault="00FB3AA8" w:rsidP="00087F4A">
      <w:pPr>
        <w:pStyle w:val="Subtitle"/>
        <w:rPr>
          <w:rFonts w:ascii="Segoe UI" w:hAnsi="Segoe UI" w:cs="Segoe UI"/>
          <w:b/>
          <w:bCs/>
          <w:sz w:val="28"/>
          <w:szCs w:val="28"/>
        </w:rPr>
      </w:pPr>
      <w:r w:rsidRPr="00973C7F">
        <w:rPr>
          <w:rFonts w:ascii="Segoe UI" w:hAnsi="Segoe UI" w:cs="Segoe UI"/>
          <w:b/>
          <w:bCs/>
          <w:sz w:val="28"/>
          <w:szCs w:val="28"/>
        </w:rPr>
        <w:t xml:space="preserve">Engagement guide for </w:t>
      </w:r>
      <w:r w:rsidR="00087F4A" w:rsidRPr="00973C7F">
        <w:rPr>
          <w:rFonts w:ascii="Segoe UI" w:hAnsi="Segoe UI" w:cs="Segoe UI"/>
          <w:b/>
          <w:bCs/>
          <w:sz w:val="28"/>
          <w:szCs w:val="28"/>
        </w:rPr>
        <w:t>first-time</w:t>
      </w:r>
      <w:r w:rsidR="00F512C8" w:rsidRPr="00973C7F">
        <w:rPr>
          <w:rFonts w:ascii="Segoe UI" w:hAnsi="Segoe UI" w:cs="Segoe UI"/>
          <w:b/>
          <w:bCs/>
          <w:sz w:val="28"/>
          <w:szCs w:val="28"/>
        </w:rPr>
        <w:t xml:space="preserve"> Azure</w:t>
      </w:r>
      <w:r w:rsidR="00087F4A" w:rsidRPr="00973C7F">
        <w:rPr>
          <w:rFonts w:ascii="Segoe UI" w:hAnsi="Segoe UI" w:cs="Segoe UI"/>
          <w:b/>
          <w:bCs/>
          <w:sz w:val="28"/>
          <w:szCs w:val="28"/>
        </w:rPr>
        <w:t xml:space="preserve"> Arc customers with hybrid servers</w:t>
      </w:r>
    </w:p>
    <w:p w14:paraId="3DAF3640" w14:textId="219A32C2" w:rsidR="00253668" w:rsidRPr="00973C7F" w:rsidRDefault="00253668" w:rsidP="0043589C">
      <w:pPr>
        <w:rPr>
          <w:rFonts w:ascii="Segoe UI" w:hAnsi="Segoe UI" w:cs="Segoe UI"/>
        </w:rPr>
      </w:pPr>
      <w:r w:rsidRPr="00973C7F">
        <w:rPr>
          <w:rFonts w:ascii="Segoe UI" w:hAnsi="Segoe UI" w:cs="Segoe UI"/>
        </w:rPr>
        <w:t>Azure Arc simplifies complex and distributed environments across on-premises, edge, and cloud. Azure Arc helps you extend Azure management to any infrastructure and enables deployment of Azure data services anywhere.</w:t>
      </w:r>
      <w:r w:rsidR="00EF79E3" w:rsidRPr="00973C7F">
        <w:rPr>
          <w:rFonts w:ascii="Segoe UI" w:hAnsi="Segoe UI" w:cs="Segoe UI"/>
        </w:rPr>
        <w:t xml:space="preserve"> </w:t>
      </w:r>
      <w:r w:rsidR="00AC7143" w:rsidRPr="00973C7F">
        <w:rPr>
          <w:rFonts w:ascii="Segoe UI" w:hAnsi="Segoe UI" w:cs="Segoe UI"/>
        </w:rPr>
        <w:t xml:space="preserve">See </w:t>
      </w:r>
      <w:hyperlink r:id="rId6" w:history="1">
        <w:r w:rsidR="00AC7143" w:rsidRPr="00973C7F">
          <w:rPr>
            <w:rStyle w:val="Hyperlink"/>
            <w:rFonts w:ascii="Segoe UI" w:hAnsi="Segoe UI" w:cs="Segoe UI"/>
          </w:rPr>
          <w:t>Azure Arc case studies</w:t>
        </w:r>
      </w:hyperlink>
      <w:r w:rsidR="00AC7143" w:rsidRPr="00973C7F">
        <w:rPr>
          <w:rFonts w:ascii="Segoe UI" w:hAnsi="Segoe UI" w:cs="Segoe UI"/>
        </w:rPr>
        <w:t>.</w:t>
      </w:r>
      <w:r w:rsidR="00EF79E3" w:rsidRPr="00973C7F">
        <w:rPr>
          <w:rFonts w:ascii="Segoe UI" w:hAnsi="Segoe UI" w:cs="Segoe UI"/>
        </w:rPr>
        <w:t xml:space="preserve"> </w:t>
      </w:r>
    </w:p>
    <w:p w14:paraId="05E5A315" w14:textId="3008BCE6" w:rsidR="003E7FC6" w:rsidRPr="00973C7F" w:rsidRDefault="003E7FC6" w:rsidP="0043589C">
      <w:pPr>
        <w:rPr>
          <w:rFonts w:ascii="Segoe UI" w:hAnsi="Segoe UI" w:cs="Segoe UI"/>
        </w:rPr>
      </w:pPr>
      <w:r w:rsidRPr="00973C7F">
        <w:rPr>
          <w:rFonts w:ascii="Segoe UI" w:hAnsi="Segoe UI" w:cs="Segoe UI"/>
        </w:rPr>
        <w:t xml:space="preserve">This document aims to </w:t>
      </w:r>
      <w:r w:rsidR="00A86A9E" w:rsidRPr="00973C7F">
        <w:rPr>
          <w:rFonts w:ascii="Segoe UI" w:hAnsi="Segoe UI" w:cs="Segoe UI"/>
        </w:rPr>
        <w:t>give</w:t>
      </w:r>
      <w:r w:rsidR="00BC26EA" w:rsidRPr="00973C7F">
        <w:rPr>
          <w:rFonts w:ascii="Segoe UI" w:hAnsi="Segoe UI" w:cs="Segoe UI"/>
        </w:rPr>
        <w:t xml:space="preserve"> step-by-step deployment</w:t>
      </w:r>
      <w:r w:rsidR="00A86A9E" w:rsidRPr="00973C7F">
        <w:rPr>
          <w:rFonts w:ascii="Segoe UI" w:hAnsi="Segoe UI" w:cs="Segoe UI"/>
        </w:rPr>
        <w:t xml:space="preserve"> </w:t>
      </w:r>
      <w:r w:rsidR="007829FE" w:rsidRPr="00973C7F">
        <w:rPr>
          <w:rFonts w:ascii="Segoe UI" w:hAnsi="Segoe UI" w:cs="Segoe UI"/>
        </w:rPr>
        <w:t xml:space="preserve">guidance </w:t>
      </w:r>
      <w:r w:rsidR="00831922">
        <w:rPr>
          <w:rFonts w:ascii="Segoe UI" w:hAnsi="Segoe UI" w:cs="Segoe UI"/>
        </w:rPr>
        <w:t>for</w:t>
      </w:r>
      <w:r w:rsidR="007829FE" w:rsidRPr="00973C7F">
        <w:rPr>
          <w:rFonts w:ascii="Segoe UI" w:hAnsi="Segoe UI" w:cs="Segoe UI"/>
        </w:rPr>
        <w:t xml:space="preserve"> </w:t>
      </w:r>
      <w:r w:rsidR="006B60DC" w:rsidRPr="00973C7F">
        <w:rPr>
          <w:rFonts w:ascii="Segoe UI" w:hAnsi="Segoe UI" w:cs="Segoe UI"/>
        </w:rPr>
        <w:t>customers who are getting started with Azure Arc enabled servers</w:t>
      </w:r>
      <w:r w:rsidR="00326A9D" w:rsidRPr="00973C7F">
        <w:rPr>
          <w:rFonts w:ascii="Segoe UI" w:hAnsi="Segoe UI" w:cs="Segoe UI"/>
        </w:rPr>
        <w:t>, based on learnings from successful enterprise-scale deployments.</w:t>
      </w:r>
    </w:p>
    <w:p w14:paraId="0815F176" w14:textId="5D2567D2" w:rsidR="00087F4A" w:rsidRPr="009676CE" w:rsidRDefault="0077447B" w:rsidP="00087F4A">
      <w:pPr>
        <w:pStyle w:val="Heading1"/>
        <w:rPr>
          <w:rFonts w:ascii="Segoe UI" w:hAnsi="Segoe UI" w:cs="Segoe UI"/>
          <w:b/>
          <w:bCs/>
        </w:rPr>
      </w:pPr>
      <w:r w:rsidRPr="009676CE">
        <w:rPr>
          <w:rFonts w:ascii="Segoe UI" w:hAnsi="Segoe UI" w:cs="Segoe UI"/>
          <w:b/>
          <w:bCs/>
        </w:rPr>
        <w:t>Proof of concept with 1-5 servers</w:t>
      </w:r>
    </w:p>
    <w:p w14:paraId="74FDBB0E" w14:textId="77777777" w:rsidR="003D668D" w:rsidRPr="00F85AA5" w:rsidRDefault="003D668D" w:rsidP="003D668D">
      <w:pPr>
        <w:rPr>
          <w:rFonts w:ascii="Segoe UI" w:hAnsi="Segoe UI" w:cs="Segoe UI"/>
          <w:b/>
          <w:bCs/>
          <w:sz w:val="24"/>
          <w:szCs w:val="24"/>
        </w:rPr>
      </w:pPr>
      <w:r w:rsidRPr="00F85AA5">
        <w:rPr>
          <w:rFonts w:ascii="Segoe UI" w:hAnsi="Segoe UI" w:cs="Segoe UI"/>
          <w:b/>
          <w:bCs/>
          <w:sz w:val="24"/>
          <w:szCs w:val="24"/>
        </w:rPr>
        <w:t xml:space="preserve">Estimated duration: 90 </w:t>
      </w:r>
      <w:proofErr w:type="gramStart"/>
      <w:r w:rsidRPr="00F85AA5">
        <w:rPr>
          <w:rFonts w:ascii="Segoe UI" w:hAnsi="Segoe UI" w:cs="Segoe UI"/>
          <w:b/>
          <w:bCs/>
          <w:sz w:val="24"/>
          <w:szCs w:val="24"/>
        </w:rPr>
        <w:t>minutes</w:t>
      </w:r>
      <w:proofErr w:type="gramEnd"/>
    </w:p>
    <w:p w14:paraId="1CCA194D" w14:textId="528A17DD" w:rsidR="00115CB2" w:rsidRPr="009676CE" w:rsidRDefault="002D7496" w:rsidP="00115CB2">
      <w:pPr>
        <w:rPr>
          <w:rFonts w:ascii="Segoe UI" w:hAnsi="Segoe UI" w:cs="Segoe UI"/>
        </w:rPr>
      </w:pPr>
      <w:r w:rsidRPr="009676CE">
        <w:rPr>
          <w:rFonts w:ascii="Segoe UI" w:eastAsia="Times New Roman" w:hAnsi="Segoe UI" w:cs="Segoe UI"/>
        </w:rPr>
        <w:t xml:space="preserve">Onboard a few servers </w:t>
      </w:r>
      <w:r w:rsidR="000E4D29" w:rsidRPr="009676CE">
        <w:rPr>
          <w:rFonts w:ascii="Segoe UI" w:eastAsia="Times New Roman" w:hAnsi="Segoe UI" w:cs="Segoe UI"/>
        </w:rPr>
        <w:t>to</w:t>
      </w:r>
      <w:r w:rsidRPr="009676CE">
        <w:rPr>
          <w:rFonts w:ascii="Segoe UI" w:eastAsia="Times New Roman" w:hAnsi="Segoe UI" w:cs="Segoe UI"/>
        </w:rPr>
        <w:t xml:space="preserve"> Arc and </w:t>
      </w:r>
      <w:r w:rsidR="000E4D29" w:rsidRPr="009676CE">
        <w:rPr>
          <w:rFonts w:ascii="Segoe UI" w:eastAsia="Times New Roman" w:hAnsi="Segoe UI" w:cs="Segoe UI"/>
        </w:rPr>
        <w:t xml:space="preserve">showcase </w:t>
      </w:r>
      <w:r w:rsidR="00A6128F" w:rsidRPr="009676CE">
        <w:rPr>
          <w:rFonts w:ascii="Segoe UI" w:eastAsia="Times New Roman" w:hAnsi="Segoe UI" w:cs="Segoe UI"/>
        </w:rPr>
        <w:t xml:space="preserve">Tagging, </w:t>
      </w:r>
      <w:r w:rsidRPr="009676CE">
        <w:rPr>
          <w:rFonts w:ascii="Segoe UI" w:eastAsia="Times New Roman" w:hAnsi="Segoe UI" w:cs="Segoe UI"/>
        </w:rPr>
        <w:t>App</w:t>
      </w:r>
      <w:r w:rsidR="000E4D29" w:rsidRPr="009676CE">
        <w:rPr>
          <w:rFonts w:ascii="Segoe UI" w:eastAsia="Times New Roman" w:hAnsi="Segoe UI" w:cs="Segoe UI"/>
        </w:rPr>
        <w:t>lication</w:t>
      </w:r>
      <w:r w:rsidRPr="009676CE">
        <w:rPr>
          <w:rFonts w:ascii="Segoe UI" w:eastAsia="Times New Roman" w:hAnsi="Segoe UI" w:cs="Segoe UI"/>
        </w:rPr>
        <w:t xml:space="preserve"> insights, Update management</w:t>
      </w:r>
      <w:r w:rsidR="00A6128F" w:rsidRPr="009676CE">
        <w:rPr>
          <w:rFonts w:ascii="Segoe UI" w:eastAsia="Times New Roman" w:hAnsi="Segoe UI" w:cs="Segoe UI"/>
        </w:rPr>
        <w:t xml:space="preserve"> and </w:t>
      </w:r>
      <w:r w:rsidRPr="009676CE">
        <w:rPr>
          <w:rFonts w:ascii="Segoe UI" w:eastAsia="Times New Roman" w:hAnsi="Segoe UI" w:cs="Segoe UI"/>
        </w:rPr>
        <w:t>Azure Security Center</w:t>
      </w:r>
    </w:p>
    <w:p w14:paraId="62C6AFB6" w14:textId="5DCA1ECB" w:rsidR="00096CC9" w:rsidRPr="009676CE" w:rsidRDefault="00096CC9" w:rsidP="0077447B">
      <w:pPr>
        <w:rPr>
          <w:rFonts w:ascii="Segoe UI" w:hAnsi="Segoe UI" w:cs="Segoe UI"/>
          <w:b/>
          <w:bCs/>
          <w:sz w:val="24"/>
          <w:szCs w:val="24"/>
        </w:rPr>
      </w:pPr>
      <w:r w:rsidRPr="009676CE">
        <w:rPr>
          <w:rFonts w:ascii="Segoe UI" w:hAnsi="Segoe UI" w:cs="Segoe UI"/>
          <w:b/>
          <w:bCs/>
          <w:sz w:val="24"/>
          <w:szCs w:val="24"/>
        </w:rPr>
        <w:t>Goals:</w:t>
      </w:r>
    </w:p>
    <w:p w14:paraId="24586683" w14:textId="436F8CC5" w:rsidR="00096CC9" w:rsidRPr="009676CE" w:rsidRDefault="00096CC9" w:rsidP="00096CC9">
      <w:pPr>
        <w:pStyle w:val="ListParagraph"/>
        <w:numPr>
          <w:ilvl w:val="0"/>
          <w:numId w:val="1"/>
        </w:numPr>
        <w:rPr>
          <w:rFonts w:ascii="Segoe UI" w:hAnsi="Segoe UI" w:cs="Segoe UI"/>
        </w:rPr>
      </w:pPr>
      <w:r w:rsidRPr="009676CE">
        <w:rPr>
          <w:rFonts w:ascii="Segoe UI" w:hAnsi="Segoe UI" w:cs="Segoe UI"/>
        </w:rPr>
        <w:t>Connect a few servers to an Azure subscription</w:t>
      </w:r>
      <w:r w:rsidR="00385004" w:rsidRPr="009676CE">
        <w:rPr>
          <w:rFonts w:ascii="Segoe UI" w:hAnsi="Segoe UI" w:cs="Segoe UI"/>
        </w:rPr>
        <w:t xml:space="preserve"> using the Azure </w:t>
      </w:r>
      <w:proofErr w:type="gramStart"/>
      <w:r w:rsidR="00385004" w:rsidRPr="009676CE">
        <w:rPr>
          <w:rFonts w:ascii="Segoe UI" w:hAnsi="Segoe UI" w:cs="Segoe UI"/>
        </w:rPr>
        <w:t>Porta</w:t>
      </w:r>
      <w:r w:rsidR="001105B7" w:rsidRPr="009676CE">
        <w:rPr>
          <w:rFonts w:ascii="Segoe UI" w:hAnsi="Segoe UI" w:cs="Segoe UI"/>
        </w:rPr>
        <w:t>l</w:t>
      </w:r>
      <w:proofErr w:type="gramEnd"/>
    </w:p>
    <w:p w14:paraId="4A9217BB" w14:textId="7E263D96" w:rsidR="00CC071C" w:rsidRPr="009676CE" w:rsidRDefault="00CC071C" w:rsidP="00096CC9">
      <w:pPr>
        <w:pStyle w:val="ListParagraph"/>
        <w:numPr>
          <w:ilvl w:val="0"/>
          <w:numId w:val="1"/>
        </w:numPr>
        <w:rPr>
          <w:rFonts w:ascii="Segoe UI" w:hAnsi="Segoe UI" w:cs="Segoe UI"/>
        </w:rPr>
      </w:pPr>
      <w:r w:rsidRPr="009676CE">
        <w:rPr>
          <w:rFonts w:ascii="Segoe UI" w:hAnsi="Segoe UI" w:cs="Segoe UI"/>
        </w:rPr>
        <w:t xml:space="preserve">Use tags on the servers to </w:t>
      </w:r>
      <w:r w:rsidR="00002EDB" w:rsidRPr="009676CE">
        <w:rPr>
          <w:rFonts w:ascii="Segoe UI" w:hAnsi="Segoe UI" w:cs="Segoe UI"/>
        </w:rPr>
        <w:t xml:space="preserve">organize your </w:t>
      </w:r>
      <w:proofErr w:type="gramStart"/>
      <w:r w:rsidR="00002EDB" w:rsidRPr="009676CE">
        <w:rPr>
          <w:rFonts w:ascii="Segoe UI" w:hAnsi="Segoe UI" w:cs="Segoe UI"/>
        </w:rPr>
        <w:t>resources</w:t>
      </w:r>
      <w:proofErr w:type="gramEnd"/>
    </w:p>
    <w:p w14:paraId="7A4F3242" w14:textId="687AD033" w:rsidR="000554B5" w:rsidRPr="009676CE" w:rsidRDefault="001570B9" w:rsidP="00096CC9">
      <w:pPr>
        <w:pStyle w:val="ListParagraph"/>
        <w:numPr>
          <w:ilvl w:val="0"/>
          <w:numId w:val="1"/>
        </w:numPr>
        <w:rPr>
          <w:rFonts w:ascii="Segoe UI" w:hAnsi="Segoe UI" w:cs="Segoe UI"/>
        </w:rPr>
      </w:pPr>
      <w:r w:rsidRPr="009676CE">
        <w:rPr>
          <w:rFonts w:ascii="Segoe UI" w:hAnsi="Segoe UI" w:cs="Segoe UI"/>
        </w:rPr>
        <w:t>Deploy the monitoring agent and start analyzing</w:t>
      </w:r>
      <w:r w:rsidR="00177F91" w:rsidRPr="009676CE">
        <w:rPr>
          <w:rFonts w:ascii="Segoe UI" w:hAnsi="Segoe UI" w:cs="Segoe UI"/>
        </w:rPr>
        <w:t xml:space="preserve"> log data from </w:t>
      </w:r>
      <w:proofErr w:type="gramStart"/>
      <w:r w:rsidR="00177F91" w:rsidRPr="009676CE">
        <w:rPr>
          <w:rFonts w:ascii="Segoe UI" w:hAnsi="Segoe UI" w:cs="Segoe UI"/>
        </w:rPr>
        <w:t>Azure</w:t>
      </w:r>
      <w:proofErr w:type="gramEnd"/>
    </w:p>
    <w:p w14:paraId="2E6EB79F" w14:textId="7277DF22" w:rsidR="00177F91" w:rsidRPr="009676CE" w:rsidRDefault="00177F91" w:rsidP="00102714">
      <w:pPr>
        <w:pStyle w:val="ListParagraph"/>
        <w:numPr>
          <w:ilvl w:val="0"/>
          <w:numId w:val="1"/>
        </w:numPr>
        <w:rPr>
          <w:rFonts w:ascii="Segoe UI" w:hAnsi="Segoe UI" w:cs="Segoe UI"/>
        </w:rPr>
      </w:pPr>
      <w:r w:rsidRPr="009676CE">
        <w:rPr>
          <w:rFonts w:ascii="Segoe UI" w:hAnsi="Segoe UI" w:cs="Segoe UI"/>
        </w:rPr>
        <w:t>Configure Azure Update Management for the server</w:t>
      </w:r>
    </w:p>
    <w:p w14:paraId="5D3D33FD" w14:textId="38AEEE3A" w:rsidR="00626BBA" w:rsidRPr="009676CE" w:rsidRDefault="00626BBA" w:rsidP="00102714">
      <w:pPr>
        <w:pStyle w:val="ListParagraph"/>
        <w:numPr>
          <w:ilvl w:val="0"/>
          <w:numId w:val="1"/>
        </w:numPr>
        <w:rPr>
          <w:rFonts w:ascii="Segoe UI" w:hAnsi="Segoe UI" w:cs="Segoe UI"/>
        </w:rPr>
      </w:pPr>
      <w:r w:rsidRPr="009676CE">
        <w:rPr>
          <w:rFonts w:ascii="Segoe UI" w:hAnsi="Segoe UI" w:cs="Segoe UI"/>
        </w:rPr>
        <w:t xml:space="preserve">Enable Azure Defender </w:t>
      </w:r>
      <w:r w:rsidR="00886D68" w:rsidRPr="009676CE">
        <w:rPr>
          <w:rFonts w:ascii="Segoe UI" w:hAnsi="Segoe UI" w:cs="Segoe UI"/>
        </w:rPr>
        <w:t xml:space="preserve">to </w:t>
      </w:r>
      <w:r w:rsidR="00B20D6F" w:rsidRPr="009676CE">
        <w:rPr>
          <w:rFonts w:ascii="Segoe UI" w:hAnsi="Segoe UI" w:cs="Segoe UI"/>
        </w:rPr>
        <w:t xml:space="preserve">get security recommendations for the </w:t>
      </w:r>
      <w:proofErr w:type="gramStart"/>
      <w:r w:rsidR="00B20D6F" w:rsidRPr="009676CE">
        <w:rPr>
          <w:rFonts w:ascii="Segoe UI" w:hAnsi="Segoe UI" w:cs="Segoe UI"/>
        </w:rPr>
        <w:t>server</w:t>
      </w:r>
      <w:proofErr w:type="gramEnd"/>
    </w:p>
    <w:p w14:paraId="27EAB5A9" w14:textId="4CB068D4" w:rsidR="00967926" w:rsidRPr="009676CE" w:rsidRDefault="001105B7" w:rsidP="00967926">
      <w:pPr>
        <w:rPr>
          <w:rFonts w:ascii="Segoe UI" w:hAnsi="Segoe UI" w:cs="Segoe UI"/>
          <w:b/>
          <w:bCs/>
          <w:sz w:val="24"/>
          <w:szCs w:val="24"/>
        </w:rPr>
      </w:pPr>
      <w:r w:rsidRPr="009676CE">
        <w:rPr>
          <w:rFonts w:ascii="Segoe UI" w:hAnsi="Segoe UI" w:cs="Segoe UI"/>
          <w:b/>
          <w:bCs/>
          <w:sz w:val="24"/>
          <w:szCs w:val="24"/>
        </w:rPr>
        <w:t>Prerequisites:</w:t>
      </w:r>
    </w:p>
    <w:p w14:paraId="2503FDFD" w14:textId="2916A3AE" w:rsidR="001105B7" w:rsidRPr="009676CE" w:rsidRDefault="001105B7" w:rsidP="001105B7">
      <w:pPr>
        <w:pStyle w:val="ListParagraph"/>
        <w:numPr>
          <w:ilvl w:val="0"/>
          <w:numId w:val="2"/>
        </w:numPr>
        <w:rPr>
          <w:rFonts w:ascii="Segoe UI" w:hAnsi="Segoe UI" w:cs="Segoe UI"/>
        </w:rPr>
      </w:pPr>
      <w:r w:rsidRPr="009676CE">
        <w:rPr>
          <w:rFonts w:ascii="Segoe UI" w:hAnsi="Segoe UI" w:cs="Segoe UI"/>
        </w:rPr>
        <w:t xml:space="preserve">1-5 servers </w:t>
      </w:r>
      <w:r w:rsidR="00AE2EE1" w:rsidRPr="009676CE">
        <w:rPr>
          <w:rFonts w:ascii="Segoe UI" w:hAnsi="Segoe UI" w:cs="Segoe UI"/>
        </w:rPr>
        <w:t>to use for the proof of concept</w:t>
      </w:r>
      <w:r w:rsidR="009C145D" w:rsidRPr="009676CE">
        <w:rPr>
          <w:rFonts w:ascii="Segoe UI" w:hAnsi="Segoe UI" w:cs="Segoe UI"/>
        </w:rPr>
        <w:t>:</w:t>
      </w:r>
    </w:p>
    <w:p w14:paraId="387AFC50" w14:textId="27E54481" w:rsidR="00390FEE" w:rsidRPr="009676CE" w:rsidRDefault="00390FEE" w:rsidP="00390FEE">
      <w:pPr>
        <w:pStyle w:val="ListParagraph"/>
        <w:numPr>
          <w:ilvl w:val="1"/>
          <w:numId w:val="2"/>
        </w:numPr>
        <w:rPr>
          <w:rFonts w:ascii="Segoe UI" w:hAnsi="Segoe UI" w:cs="Segoe UI"/>
        </w:rPr>
      </w:pPr>
      <w:r w:rsidRPr="009676CE">
        <w:rPr>
          <w:rFonts w:ascii="Segoe UI" w:hAnsi="Segoe UI" w:cs="Segoe UI"/>
        </w:rPr>
        <w:t xml:space="preserve">Supported </w:t>
      </w:r>
      <w:r w:rsidR="009C145D" w:rsidRPr="009676CE">
        <w:rPr>
          <w:rFonts w:ascii="Segoe UI" w:hAnsi="Segoe UI" w:cs="Segoe UI"/>
        </w:rPr>
        <w:t>operating systems</w:t>
      </w:r>
      <w:r w:rsidR="00AE2EE1" w:rsidRPr="009676CE">
        <w:rPr>
          <w:rFonts w:ascii="Segoe UI" w:hAnsi="Segoe UI" w:cs="Segoe UI"/>
        </w:rPr>
        <w:t xml:space="preserve"> (</w:t>
      </w:r>
      <w:hyperlink r:id="rId7" w:anchor="prerequisites" w:history="1">
        <w:r w:rsidR="00AE2EE1" w:rsidRPr="009676CE">
          <w:rPr>
            <w:rStyle w:val="Hyperlink"/>
            <w:rFonts w:ascii="Segoe UI" w:hAnsi="Segoe UI" w:cs="Segoe UI"/>
          </w:rPr>
          <w:t>full list</w:t>
        </w:r>
      </w:hyperlink>
      <w:r w:rsidR="00AE2EE1" w:rsidRPr="009676CE">
        <w:rPr>
          <w:rFonts w:ascii="Segoe UI" w:hAnsi="Segoe UI" w:cs="Segoe UI"/>
        </w:rPr>
        <w:t>)</w:t>
      </w:r>
      <w:r w:rsidRPr="009676CE">
        <w:rPr>
          <w:rFonts w:ascii="Segoe UI" w:hAnsi="Segoe UI" w:cs="Segoe UI"/>
        </w:rPr>
        <w:t xml:space="preserve"> include Windows </w:t>
      </w:r>
      <w:r w:rsidR="004B2065" w:rsidRPr="009676CE">
        <w:rPr>
          <w:rFonts w:ascii="Segoe UI" w:hAnsi="Segoe UI" w:cs="Segoe UI"/>
        </w:rPr>
        <w:t xml:space="preserve">Server, Ubuntu, RHEL, CentOS, SLES and </w:t>
      </w:r>
      <w:r w:rsidR="009255F9" w:rsidRPr="009676CE">
        <w:rPr>
          <w:rFonts w:ascii="Segoe UI" w:hAnsi="Segoe UI" w:cs="Segoe UI"/>
        </w:rPr>
        <w:t>Amazon Linux 2</w:t>
      </w:r>
    </w:p>
    <w:p w14:paraId="2E676683" w14:textId="33E72F28" w:rsidR="009C145D" w:rsidRPr="009676CE" w:rsidRDefault="009C145D" w:rsidP="009C145D">
      <w:pPr>
        <w:pStyle w:val="ListParagraph"/>
        <w:numPr>
          <w:ilvl w:val="1"/>
          <w:numId w:val="2"/>
        </w:numPr>
        <w:rPr>
          <w:rFonts w:ascii="Segoe UI" w:hAnsi="Segoe UI" w:cs="Segoe UI"/>
        </w:rPr>
      </w:pPr>
      <w:r w:rsidRPr="009676CE">
        <w:rPr>
          <w:rFonts w:ascii="Segoe UI" w:hAnsi="Segoe UI" w:cs="Segoe UI"/>
        </w:rPr>
        <w:t>The servers must have</w:t>
      </w:r>
      <w:r w:rsidR="00351D0F" w:rsidRPr="009676CE">
        <w:rPr>
          <w:rFonts w:ascii="Segoe UI" w:hAnsi="Segoe UI" w:cs="Segoe UI"/>
        </w:rPr>
        <w:t xml:space="preserve"> Internet access</w:t>
      </w:r>
      <w:r w:rsidRPr="009676CE">
        <w:rPr>
          <w:rFonts w:ascii="Segoe UI" w:hAnsi="Segoe UI" w:cs="Segoe UI"/>
        </w:rPr>
        <w:t xml:space="preserve"> (direct or through a proxy server)</w:t>
      </w:r>
    </w:p>
    <w:p w14:paraId="1A322B0B" w14:textId="74F9DB43" w:rsidR="0082626D" w:rsidRPr="009676CE" w:rsidRDefault="003A0754" w:rsidP="009C145D">
      <w:pPr>
        <w:pStyle w:val="ListParagraph"/>
        <w:numPr>
          <w:ilvl w:val="1"/>
          <w:numId w:val="2"/>
        </w:numPr>
        <w:rPr>
          <w:rFonts w:ascii="Segoe UI" w:hAnsi="Segoe UI" w:cs="Segoe UI"/>
        </w:rPr>
      </w:pPr>
      <w:r w:rsidRPr="009676CE">
        <w:rPr>
          <w:rFonts w:ascii="Segoe UI" w:hAnsi="Segoe UI" w:cs="Segoe UI"/>
        </w:rPr>
        <w:t xml:space="preserve">The servers can be physical or virtual, running on-premises or in another </w:t>
      </w:r>
      <w:proofErr w:type="gramStart"/>
      <w:r w:rsidRPr="009676CE">
        <w:rPr>
          <w:rFonts w:ascii="Segoe UI" w:hAnsi="Segoe UI" w:cs="Segoe UI"/>
        </w:rPr>
        <w:t>cloud</w:t>
      </w:r>
      <w:proofErr w:type="gramEnd"/>
    </w:p>
    <w:p w14:paraId="6FD6FB25" w14:textId="62AFBCFF" w:rsidR="00351D0F" w:rsidRPr="009676CE" w:rsidRDefault="00351D0F" w:rsidP="00351D0F">
      <w:pPr>
        <w:pStyle w:val="ListParagraph"/>
        <w:numPr>
          <w:ilvl w:val="0"/>
          <w:numId w:val="2"/>
        </w:numPr>
        <w:rPr>
          <w:rFonts w:ascii="Segoe UI" w:hAnsi="Segoe UI" w:cs="Segoe UI"/>
        </w:rPr>
      </w:pPr>
      <w:r w:rsidRPr="009676CE">
        <w:rPr>
          <w:rFonts w:ascii="Segoe UI" w:hAnsi="Segoe UI" w:cs="Segoe UI"/>
        </w:rPr>
        <w:t>An account with administrator privileges on the server</w:t>
      </w:r>
      <w:r w:rsidR="009C145D" w:rsidRPr="009676CE">
        <w:rPr>
          <w:rFonts w:ascii="Segoe UI" w:hAnsi="Segoe UI" w:cs="Segoe UI"/>
        </w:rPr>
        <w:t>(s)</w:t>
      </w:r>
      <w:r w:rsidRPr="009676CE">
        <w:rPr>
          <w:rFonts w:ascii="Segoe UI" w:hAnsi="Segoe UI" w:cs="Segoe UI"/>
        </w:rPr>
        <w:t xml:space="preserve"> to install and configure the Arc </w:t>
      </w:r>
      <w:proofErr w:type="gramStart"/>
      <w:r w:rsidRPr="009676CE">
        <w:rPr>
          <w:rFonts w:ascii="Segoe UI" w:hAnsi="Segoe UI" w:cs="Segoe UI"/>
        </w:rPr>
        <w:t>agent</w:t>
      </w:r>
      <w:proofErr w:type="gramEnd"/>
    </w:p>
    <w:p w14:paraId="7A597F82" w14:textId="17403175" w:rsidR="007C38DC" w:rsidRPr="009676CE" w:rsidRDefault="000E0C3A" w:rsidP="007C38DC">
      <w:pPr>
        <w:pStyle w:val="ListParagraph"/>
        <w:numPr>
          <w:ilvl w:val="0"/>
          <w:numId w:val="2"/>
        </w:numPr>
        <w:rPr>
          <w:rFonts w:ascii="Segoe UI" w:hAnsi="Segoe UI" w:cs="Segoe UI"/>
        </w:rPr>
      </w:pPr>
      <w:r w:rsidRPr="009676CE">
        <w:rPr>
          <w:rFonts w:ascii="Segoe UI" w:hAnsi="Segoe UI" w:cs="Segoe UI"/>
        </w:rPr>
        <w:t xml:space="preserve">Contributor access to an Azure subscription where you’ll create the Azure Arc resources. Need an Azure subscription? </w:t>
      </w:r>
      <w:hyperlink r:id="rId8">
        <w:r w:rsidRPr="009676CE">
          <w:rPr>
            <w:rStyle w:val="Hyperlink"/>
            <w:rFonts w:ascii="Segoe UI" w:hAnsi="Segoe UI" w:cs="Segoe UI"/>
          </w:rPr>
          <w:t>Start a free trial today</w:t>
        </w:r>
      </w:hyperlink>
    </w:p>
    <w:p w14:paraId="63A329DB" w14:textId="77777777" w:rsidR="009676CE" w:rsidRDefault="009676CE" w:rsidP="0077447B">
      <w:pPr>
        <w:rPr>
          <w:b/>
          <w:bCs/>
          <w:sz w:val="24"/>
          <w:szCs w:val="24"/>
        </w:rPr>
      </w:pPr>
    </w:p>
    <w:p w14:paraId="09519FB2" w14:textId="66A5044F" w:rsidR="00685BF5" w:rsidRPr="009676CE" w:rsidRDefault="00CE29B9" w:rsidP="0077447B">
      <w:pPr>
        <w:rPr>
          <w:rFonts w:ascii="Segoe UI" w:hAnsi="Segoe UI" w:cs="Segoe UI"/>
          <w:b/>
          <w:bCs/>
          <w:sz w:val="24"/>
          <w:szCs w:val="24"/>
        </w:rPr>
      </w:pPr>
      <w:r w:rsidRPr="009676CE">
        <w:rPr>
          <w:rFonts w:ascii="Segoe UI" w:hAnsi="Segoe UI" w:cs="Segoe UI"/>
          <w:b/>
          <w:bCs/>
          <w:sz w:val="24"/>
          <w:szCs w:val="24"/>
        </w:rPr>
        <w:lastRenderedPageBreak/>
        <w:t>Azure Arc Jumpstart:</w:t>
      </w:r>
    </w:p>
    <w:p w14:paraId="09278FD1" w14:textId="7288D88F" w:rsidR="00F25BA6" w:rsidRPr="009676CE" w:rsidRDefault="00B3066C" w:rsidP="0077447B">
      <w:pPr>
        <w:rPr>
          <w:rFonts w:ascii="Segoe UI" w:hAnsi="Segoe UI" w:cs="Segoe UI"/>
        </w:rPr>
      </w:pPr>
      <w:r w:rsidRPr="009676CE">
        <w:rPr>
          <w:rFonts w:ascii="Segoe UI" w:hAnsi="Segoe UI" w:cs="Segoe UI"/>
        </w:rPr>
        <w:t>For easy, scenario-led instructions</w:t>
      </w:r>
      <w:r w:rsidR="009F0DE6">
        <w:rPr>
          <w:rFonts w:ascii="Segoe UI" w:hAnsi="Segoe UI" w:cs="Segoe UI"/>
        </w:rPr>
        <w:t xml:space="preserve"> for a POC</w:t>
      </w:r>
      <w:r w:rsidR="001D47B1" w:rsidRPr="009676CE">
        <w:rPr>
          <w:rFonts w:ascii="Segoe UI" w:hAnsi="Segoe UI" w:cs="Segoe UI"/>
        </w:rPr>
        <w:t xml:space="preserve">, </w:t>
      </w:r>
      <w:r w:rsidR="008B4C07" w:rsidRPr="009676CE">
        <w:rPr>
          <w:rFonts w:ascii="Segoe UI" w:hAnsi="Segoe UI" w:cs="Segoe UI"/>
        </w:rPr>
        <w:t xml:space="preserve">you can </w:t>
      </w:r>
      <w:r w:rsidR="001D47B1" w:rsidRPr="009676CE">
        <w:rPr>
          <w:rFonts w:ascii="Segoe UI" w:hAnsi="Segoe UI" w:cs="Segoe UI"/>
        </w:rPr>
        <w:t xml:space="preserve">use the </w:t>
      </w:r>
      <w:hyperlink r:id="rId9" w:anchor="azure-arc-enabled-servers">
        <w:r w:rsidR="008B4C07" w:rsidRPr="009676CE">
          <w:rPr>
            <w:rStyle w:val="Hyperlink"/>
            <w:rFonts w:ascii="Segoe UI" w:hAnsi="Segoe UI" w:cs="Segoe UI"/>
          </w:rPr>
          <w:t>Azure Arc Jumpstart GitHub repository</w:t>
        </w:r>
      </w:hyperlink>
      <w:r w:rsidR="008B4C07" w:rsidRPr="009676CE">
        <w:rPr>
          <w:rFonts w:ascii="Segoe UI" w:hAnsi="Segoe UI" w:cs="Segoe UI"/>
        </w:rPr>
        <w:t xml:space="preserve">. </w:t>
      </w:r>
      <w:r w:rsidR="00370449" w:rsidRPr="009676CE">
        <w:rPr>
          <w:rFonts w:ascii="Segoe UI" w:hAnsi="Segoe UI" w:cs="Segoe UI"/>
        </w:rPr>
        <w:t xml:space="preserve">The repo includes a collection of comprehensive Azure Arc </w:t>
      </w:r>
      <w:r w:rsidR="002D5C13" w:rsidRPr="009676CE">
        <w:rPr>
          <w:rFonts w:ascii="Segoe UI" w:hAnsi="Segoe UI" w:cs="Segoe UI"/>
        </w:rPr>
        <w:t xml:space="preserve">automated scenarios which </w:t>
      </w:r>
      <w:r w:rsidR="005A0780" w:rsidRPr="009676CE">
        <w:rPr>
          <w:rFonts w:ascii="Segoe UI" w:hAnsi="Segoe UI" w:cs="Segoe UI"/>
        </w:rPr>
        <w:t>guide you</w:t>
      </w:r>
      <w:r w:rsidR="002D5C13" w:rsidRPr="009676CE">
        <w:rPr>
          <w:rFonts w:ascii="Segoe UI" w:hAnsi="Segoe UI" w:cs="Segoe UI"/>
        </w:rPr>
        <w:t xml:space="preserve"> from </w:t>
      </w:r>
      <w:r w:rsidR="00D07648" w:rsidRPr="009676CE">
        <w:rPr>
          <w:rFonts w:ascii="Segoe UI" w:hAnsi="Segoe UI" w:cs="Segoe UI"/>
        </w:rPr>
        <w:t xml:space="preserve">bootstrapping </w:t>
      </w:r>
      <w:r w:rsidR="00CF0809" w:rsidRPr="009676CE">
        <w:rPr>
          <w:rFonts w:ascii="Segoe UI" w:hAnsi="Segoe UI" w:cs="Segoe UI"/>
        </w:rPr>
        <w:t>an Azure Arc environment based on your platform of choice (</w:t>
      </w:r>
      <w:r w:rsidR="003C36E6" w:rsidRPr="009676CE">
        <w:rPr>
          <w:rFonts w:ascii="Segoe UI" w:hAnsi="Segoe UI" w:cs="Segoe UI"/>
        </w:rPr>
        <w:t>i.e.,</w:t>
      </w:r>
      <w:r w:rsidR="00CF0809" w:rsidRPr="009676CE">
        <w:rPr>
          <w:rFonts w:ascii="Segoe UI" w:hAnsi="Segoe UI" w:cs="Segoe UI"/>
        </w:rPr>
        <w:t xml:space="preserve"> AWS, GCP, VMware, </w:t>
      </w:r>
      <w:r w:rsidR="000923C8" w:rsidRPr="009676CE">
        <w:rPr>
          <w:rFonts w:ascii="Segoe UI" w:hAnsi="Segoe UI" w:cs="Segoe UI"/>
        </w:rPr>
        <w:t xml:space="preserve">Vagrant, </w:t>
      </w:r>
      <w:r w:rsidR="00CF0809" w:rsidRPr="009676CE">
        <w:rPr>
          <w:rFonts w:ascii="Segoe UI" w:hAnsi="Segoe UI" w:cs="Segoe UI"/>
        </w:rPr>
        <w:t xml:space="preserve">etc.) </w:t>
      </w:r>
      <w:r w:rsidR="00D07648" w:rsidRPr="009676CE">
        <w:rPr>
          <w:rFonts w:ascii="Segoe UI" w:hAnsi="Segoe UI" w:cs="Segoe UI"/>
        </w:rPr>
        <w:t>all t</w:t>
      </w:r>
      <w:r w:rsidR="7228DAD5" w:rsidRPr="009676CE">
        <w:rPr>
          <w:rFonts w:ascii="Segoe UI" w:hAnsi="Segoe UI" w:cs="Segoe UI"/>
        </w:rPr>
        <w:t>he</w:t>
      </w:r>
      <w:r w:rsidR="00D07648" w:rsidRPr="009676CE">
        <w:rPr>
          <w:rFonts w:ascii="Segoe UI" w:hAnsi="Segoe UI" w:cs="Segoe UI"/>
        </w:rPr>
        <w:t xml:space="preserve"> way to </w:t>
      </w:r>
      <w:r w:rsidR="005118FC" w:rsidRPr="009676CE">
        <w:rPr>
          <w:rFonts w:ascii="Segoe UI" w:hAnsi="Segoe UI" w:cs="Segoe UI"/>
        </w:rPr>
        <w:t xml:space="preserve">implement and test day-2 scenarios mentioned in the “Goals” section </w:t>
      </w:r>
      <w:r w:rsidR="173D7707" w:rsidRPr="009676CE">
        <w:rPr>
          <w:rFonts w:ascii="Segoe UI" w:hAnsi="Segoe UI" w:cs="Segoe UI"/>
        </w:rPr>
        <w:t>o</w:t>
      </w:r>
      <w:r w:rsidR="005118FC" w:rsidRPr="009676CE">
        <w:rPr>
          <w:rFonts w:ascii="Segoe UI" w:hAnsi="Segoe UI" w:cs="Segoe UI"/>
        </w:rPr>
        <w:t>f this document and more.</w:t>
      </w:r>
    </w:p>
    <w:p w14:paraId="03E1D086" w14:textId="2A5203ED" w:rsidR="00E07A42" w:rsidRPr="009676CE" w:rsidRDefault="00F25BA6" w:rsidP="00E07A42">
      <w:pPr>
        <w:rPr>
          <w:rStyle w:val="Strong"/>
          <w:rFonts w:ascii="Segoe UI" w:hAnsi="Segoe UI" w:cs="Segoe UI"/>
          <w:color w:val="24292E"/>
          <w:shd w:val="clear" w:color="auto" w:fill="FFFFFF"/>
        </w:rPr>
      </w:pPr>
      <w:r w:rsidRPr="009676CE">
        <w:rPr>
          <w:rFonts w:ascii="Segoe UI" w:hAnsi="Segoe UI" w:cs="Segoe UI"/>
        </w:rPr>
        <w:t>Note that you can also take advantage of the Azure VM</w:t>
      </w:r>
      <w:r w:rsidR="00802969" w:rsidRPr="009676CE">
        <w:rPr>
          <w:rFonts w:ascii="Segoe UI" w:hAnsi="Segoe UI" w:cs="Segoe UI"/>
        </w:rPr>
        <w:t>-based scenarios</w:t>
      </w:r>
      <w:r w:rsidR="00D87467">
        <w:rPr>
          <w:rFonts w:ascii="Segoe UI" w:hAnsi="Segoe UI" w:cs="Segoe UI"/>
        </w:rPr>
        <w:t xml:space="preserve"> </w:t>
      </w:r>
      <w:r w:rsidR="00677F7B">
        <w:rPr>
          <w:rFonts w:ascii="Segoe UI" w:hAnsi="Segoe UI" w:cs="Segoe UI"/>
        </w:rPr>
        <w:t>with</w:t>
      </w:r>
      <w:r w:rsidR="00802969" w:rsidRPr="009676CE">
        <w:rPr>
          <w:rFonts w:ascii="Segoe UI" w:hAnsi="Segoe UI" w:cs="Segoe UI"/>
        </w:rPr>
        <w:t xml:space="preserve"> </w:t>
      </w:r>
      <w:hyperlink r:id="rId10" w:anchor="microsoft-azure" w:history="1">
        <w:r w:rsidR="00D87467">
          <w:rPr>
            <w:rStyle w:val="Hyperlink"/>
            <w:rFonts w:ascii="Segoe UI" w:hAnsi="Segoe UI" w:cs="Segoe UI"/>
            <w:shd w:val="clear" w:color="auto" w:fill="FFFFFF"/>
          </w:rPr>
          <w:t>t</w:t>
        </w:r>
        <w:r w:rsidR="00E07A42" w:rsidRPr="009676CE">
          <w:rPr>
            <w:rStyle w:val="Hyperlink"/>
            <w:rFonts w:ascii="Segoe UI" w:hAnsi="Segoe UI" w:cs="Segoe UI"/>
            <w:shd w:val="clear" w:color="auto" w:fill="FFFFFF"/>
          </w:rPr>
          <w:t>hese guides</w:t>
        </w:r>
      </w:hyperlink>
      <w:r w:rsidR="00E07A42" w:rsidRPr="009676CE">
        <w:rPr>
          <w:rFonts w:ascii="Segoe UI" w:hAnsi="Segoe UI" w:cs="Segoe UI"/>
          <w:color w:val="24292E"/>
          <w:shd w:val="clear" w:color="auto" w:fill="FFFFFF"/>
        </w:rPr>
        <w:t xml:space="preserve">, </w:t>
      </w:r>
      <w:r w:rsidR="00E07A42" w:rsidRPr="009676CE">
        <w:rPr>
          <w:rFonts w:ascii="Segoe UI" w:hAnsi="Segoe UI" w:cs="Segoe UI"/>
        </w:rPr>
        <w:t>using</w:t>
      </w:r>
      <w:r w:rsidR="001D3CB7">
        <w:rPr>
          <w:rFonts w:ascii="Segoe UI" w:hAnsi="Segoe UI" w:cs="Segoe UI"/>
        </w:rPr>
        <w:t xml:space="preserve"> an</w:t>
      </w:r>
      <w:r w:rsidR="00E07A42" w:rsidRPr="009676CE">
        <w:rPr>
          <w:rFonts w:ascii="Segoe UI" w:hAnsi="Segoe UI" w:cs="Segoe UI"/>
        </w:rPr>
        <w:t xml:space="preserve"> Azure VM as the targeted Azure Arc server</w:t>
      </w:r>
      <w:r w:rsidR="00646A4C">
        <w:rPr>
          <w:rFonts w:ascii="Segoe UI" w:hAnsi="Segoe UI" w:cs="Segoe UI"/>
        </w:rPr>
        <w:t>. Please note that these</w:t>
      </w:r>
      <w:r w:rsidR="00E07A42" w:rsidRPr="009676CE">
        <w:rPr>
          <w:rFonts w:ascii="Segoe UI" w:hAnsi="Segoe UI" w:cs="Segoe UI"/>
        </w:rPr>
        <w:t xml:space="preserve"> are designed </w:t>
      </w:r>
      <w:r w:rsidR="00E07A42" w:rsidRPr="009676CE">
        <w:rPr>
          <w:rFonts w:ascii="Segoe UI" w:hAnsi="Segoe UI" w:cs="Segoe UI"/>
          <w:b/>
          <w:bCs/>
        </w:rPr>
        <w:t>for demo and testing purposes ONLY and are not supported</w:t>
      </w:r>
      <w:r w:rsidR="007C522C">
        <w:rPr>
          <w:rFonts w:ascii="Segoe UI" w:hAnsi="Segoe UI" w:cs="Segoe UI"/>
          <w:b/>
          <w:bCs/>
        </w:rPr>
        <w:t xml:space="preserve"> for production deployments.</w:t>
      </w:r>
      <w:r w:rsidR="003C36E6">
        <w:rPr>
          <w:rFonts w:ascii="Segoe UI" w:hAnsi="Segoe UI" w:cs="Segoe UI"/>
          <w:b/>
          <w:bCs/>
        </w:rPr>
        <w:t xml:space="preserve"> </w:t>
      </w:r>
    </w:p>
    <w:p w14:paraId="0F63E01C" w14:textId="77777777" w:rsidR="00E07A42" w:rsidRDefault="00E07A42" w:rsidP="00E07A42">
      <w:pPr>
        <w:rPr>
          <w:rStyle w:val="Strong"/>
          <w:rFonts w:ascii="Segoe UI" w:hAnsi="Segoe UI" w:cs="Segoe UI"/>
          <w:color w:val="24292E"/>
          <w:shd w:val="clear" w:color="auto" w:fill="FFFFFF"/>
        </w:rPr>
      </w:pPr>
    </w:p>
    <w:p w14:paraId="5A91BA95" w14:textId="0E88A1E9" w:rsidR="00165127" w:rsidRPr="00F85AA5" w:rsidRDefault="00A94019" w:rsidP="00E07A42">
      <w:pPr>
        <w:rPr>
          <w:rFonts w:ascii="Segoe UI" w:hAnsi="Segoe UI" w:cs="Segoe UI"/>
          <w:b/>
          <w:bCs/>
          <w:sz w:val="24"/>
          <w:szCs w:val="24"/>
        </w:rPr>
      </w:pPr>
      <w:r w:rsidRPr="00F85AA5">
        <w:rPr>
          <w:rFonts w:ascii="Segoe UI" w:hAnsi="Segoe UI" w:cs="Segoe UI"/>
          <w:b/>
          <w:bCs/>
          <w:sz w:val="24"/>
          <w:szCs w:val="24"/>
        </w:rPr>
        <w:t>Tasks</w:t>
      </w:r>
      <w:r w:rsidR="00F6303F" w:rsidRPr="00F85AA5">
        <w:rPr>
          <w:rFonts w:ascii="Segoe UI" w:hAnsi="Segoe UI" w:cs="Segoe UI"/>
          <w:b/>
          <w:bCs/>
          <w:sz w:val="24"/>
          <w:szCs w:val="24"/>
        </w:rPr>
        <w:t xml:space="preserve"> needed for the POC:</w:t>
      </w:r>
    </w:p>
    <w:p w14:paraId="17847B72" w14:textId="77777777" w:rsidR="00EA196A" w:rsidRDefault="00EA196A" w:rsidP="00E07A42"/>
    <w:tbl>
      <w:tblPr>
        <w:tblStyle w:val="PlainTable1"/>
        <w:tblW w:w="9433" w:type="dxa"/>
        <w:tblLook w:val="0420" w:firstRow="1" w:lastRow="0" w:firstColumn="0" w:lastColumn="0" w:noHBand="0" w:noVBand="1"/>
      </w:tblPr>
      <w:tblGrid>
        <w:gridCol w:w="3944"/>
        <w:gridCol w:w="4356"/>
        <w:gridCol w:w="1133"/>
      </w:tblGrid>
      <w:tr w:rsidR="00A94019" w14:paraId="01EDAF4B" w14:textId="77777777" w:rsidTr="05E39849">
        <w:trPr>
          <w:cnfStyle w:val="100000000000" w:firstRow="1" w:lastRow="0" w:firstColumn="0" w:lastColumn="0" w:oddVBand="0" w:evenVBand="0" w:oddHBand="0" w:evenHBand="0" w:firstRowFirstColumn="0" w:firstRowLastColumn="0" w:lastRowFirstColumn="0" w:lastRowLastColumn="0"/>
        </w:trPr>
        <w:tc>
          <w:tcPr>
            <w:tcW w:w="3955" w:type="dxa"/>
          </w:tcPr>
          <w:p w14:paraId="4AE6A898" w14:textId="040BFC31" w:rsidR="00A94019" w:rsidRPr="00F85AA5" w:rsidRDefault="00A94019" w:rsidP="0077447B">
            <w:pPr>
              <w:rPr>
                <w:rFonts w:ascii="Segoe UI" w:hAnsi="Segoe UI" w:cs="Segoe UI"/>
              </w:rPr>
            </w:pPr>
            <w:r w:rsidRPr="00F85AA5">
              <w:rPr>
                <w:rFonts w:ascii="Segoe UI" w:hAnsi="Segoe UI" w:cs="Segoe UI"/>
              </w:rPr>
              <w:t>Task</w:t>
            </w:r>
          </w:p>
        </w:tc>
        <w:tc>
          <w:tcPr>
            <w:tcW w:w="4368" w:type="dxa"/>
          </w:tcPr>
          <w:p w14:paraId="0DDEA324" w14:textId="5500FD7F" w:rsidR="00A94019" w:rsidRPr="00F85AA5" w:rsidRDefault="003B7690" w:rsidP="0077447B">
            <w:pPr>
              <w:rPr>
                <w:rFonts w:ascii="Segoe UI" w:hAnsi="Segoe UI" w:cs="Segoe UI"/>
              </w:rPr>
            </w:pPr>
            <w:r w:rsidRPr="00F85AA5">
              <w:rPr>
                <w:rFonts w:ascii="Segoe UI" w:hAnsi="Segoe UI" w:cs="Segoe UI"/>
              </w:rPr>
              <w:t>Details</w:t>
            </w:r>
          </w:p>
        </w:tc>
        <w:tc>
          <w:tcPr>
            <w:tcW w:w="1110" w:type="dxa"/>
          </w:tcPr>
          <w:p w14:paraId="31256057" w14:textId="5BEAAB2C" w:rsidR="00A94019" w:rsidRPr="00F85AA5" w:rsidRDefault="00411AA9" w:rsidP="0077447B">
            <w:pPr>
              <w:rPr>
                <w:rFonts w:ascii="Segoe UI" w:hAnsi="Segoe UI" w:cs="Segoe UI"/>
              </w:rPr>
            </w:pPr>
            <w:r w:rsidRPr="00F85AA5">
              <w:rPr>
                <w:rFonts w:ascii="Segoe UI" w:hAnsi="Segoe UI" w:cs="Segoe UI"/>
              </w:rPr>
              <w:t>Duration</w:t>
            </w:r>
          </w:p>
        </w:tc>
      </w:tr>
      <w:tr w:rsidR="00A94019" w14:paraId="40C3E6CE" w14:textId="77777777" w:rsidTr="05E39849">
        <w:trPr>
          <w:cnfStyle w:val="000000100000" w:firstRow="0" w:lastRow="0" w:firstColumn="0" w:lastColumn="0" w:oddVBand="0" w:evenVBand="0" w:oddHBand="1" w:evenHBand="0" w:firstRowFirstColumn="0" w:firstRowLastColumn="0" w:lastRowFirstColumn="0" w:lastRowLastColumn="0"/>
        </w:trPr>
        <w:tc>
          <w:tcPr>
            <w:tcW w:w="3955" w:type="dxa"/>
          </w:tcPr>
          <w:p w14:paraId="166A80E1" w14:textId="40CE5BD5" w:rsidR="00A94019" w:rsidRPr="00F85AA5" w:rsidRDefault="00411AA9" w:rsidP="0077447B">
            <w:pPr>
              <w:rPr>
                <w:rFonts w:ascii="Segoe UI" w:hAnsi="Segoe UI" w:cs="Segoe UI"/>
              </w:rPr>
            </w:pPr>
            <w:r w:rsidRPr="00F85AA5">
              <w:rPr>
                <w:rFonts w:ascii="Segoe UI" w:hAnsi="Segoe UI" w:cs="Segoe UI"/>
              </w:rPr>
              <w:t>Generate an installation script and run it on your server</w:t>
            </w:r>
            <w:r w:rsidR="00AE0257" w:rsidRPr="00F85AA5">
              <w:rPr>
                <w:rFonts w:ascii="Segoe UI" w:hAnsi="Segoe UI" w:cs="Segoe UI"/>
              </w:rPr>
              <w:t xml:space="preserve"> configure Azure Arc</w:t>
            </w:r>
          </w:p>
        </w:tc>
        <w:tc>
          <w:tcPr>
            <w:tcW w:w="4368" w:type="dxa"/>
          </w:tcPr>
          <w:p w14:paraId="0EDEE6CD" w14:textId="0F6D3723" w:rsidR="00A94019" w:rsidRPr="00F85AA5" w:rsidRDefault="00A210CE" w:rsidP="0077447B">
            <w:pPr>
              <w:rPr>
                <w:rFonts w:ascii="Segoe UI" w:hAnsi="Segoe UI" w:cs="Segoe UI"/>
              </w:rPr>
            </w:pPr>
            <w:hyperlink r:id="rId11" w:history="1">
              <w:r w:rsidR="00411AA9" w:rsidRPr="00F85AA5">
                <w:rPr>
                  <w:rStyle w:val="Hyperlink"/>
                  <w:rFonts w:ascii="Segoe UI" w:hAnsi="Segoe UI" w:cs="Segoe UI"/>
                </w:rPr>
                <w:t>Connect hybrid machine with Azure Arc enabled servers - Azure Arc | Microsoft Docs</w:t>
              </w:r>
            </w:hyperlink>
          </w:p>
        </w:tc>
        <w:tc>
          <w:tcPr>
            <w:tcW w:w="1110" w:type="dxa"/>
          </w:tcPr>
          <w:p w14:paraId="1848ED4A" w14:textId="72CB15A0" w:rsidR="00A94019" w:rsidRPr="00F85AA5" w:rsidRDefault="00002EDB" w:rsidP="0077447B">
            <w:pPr>
              <w:rPr>
                <w:rFonts w:ascii="Segoe UI" w:hAnsi="Segoe UI" w:cs="Segoe UI"/>
              </w:rPr>
            </w:pPr>
            <w:r w:rsidRPr="00F85AA5">
              <w:rPr>
                <w:rFonts w:ascii="Segoe UI" w:hAnsi="Segoe UI" w:cs="Segoe UI"/>
              </w:rPr>
              <w:t>15 mins</w:t>
            </w:r>
          </w:p>
        </w:tc>
      </w:tr>
      <w:tr w:rsidR="005031FF" w14:paraId="7F0EA721" w14:textId="77777777" w:rsidTr="05E39849">
        <w:tc>
          <w:tcPr>
            <w:tcW w:w="8323" w:type="dxa"/>
            <w:gridSpan w:val="2"/>
          </w:tcPr>
          <w:p w14:paraId="1EC26EDA" w14:textId="45C56FDF" w:rsidR="005031FF" w:rsidRPr="00F85AA5" w:rsidRDefault="005031FF" w:rsidP="0077447B">
            <w:pPr>
              <w:rPr>
                <w:rFonts w:ascii="Segoe UI" w:hAnsi="Segoe UI" w:cs="Segoe UI"/>
              </w:rPr>
            </w:pPr>
            <w:r w:rsidRPr="00F85AA5">
              <w:rPr>
                <w:rFonts w:ascii="Segoe UI" w:hAnsi="Segoe UI" w:cs="Segoe UI"/>
              </w:rPr>
              <w:t>Go to your server in the Azure Portal and review, add, or modify the tags associated with it.</w:t>
            </w:r>
          </w:p>
        </w:tc>
        <w:tc>
          <w:tcPr>
            <w:tcW w:w="1110" w:type="dxa"/>
          </w:tcPr>
          <w:p w14:paraId="24237365" w14:textId="6CE6D769" w:rsidR="005031FF" w:rsidRPr="00F85AA5" w:rsidRDefault="005031FF" w:rsidP="0077447B">
            <w:pPr>
              <w:rPr>
                <w:rFonts w:ascii="Segoe UI" w:hAnsi="Segoe UI" w:cs="Segoe UI"/>
              </w:rPr>
            </w:pPr>
            <w:r w:rsidRPr="00F85AA5">
              <w:rPr>
                <w:rFonts w:ascii="Segoe UI" w:hAnsi="Segoe UI" w:cs="Segoe UI"/>
              </w:rPr>
              <w:t>5 mins</w:t>
            </w:r>
          </w:p>
        </w:tc>
      </w:tr>
      <w:tr w:rsidR="00017F04" w14:paraId="647A4EE0" w14:textId="77777777" w:rsidTr="05E39849">
        <w:trPr>
          <w:cnfStyle w:val="000000100000" w:firstRow="0" w:lastRow="0" w:firstColumn="0" w:lastColumn="0" w:oddVBand="0" w:evenVBand="0" w:oddHBand="1" w:evenHBand="0" w:firstRowFirstColumn="0" w:firstRowLastColumn="0" w:lastRowFirstColumn="0" w:lastRowLastColumn="0"/>
        </w:trPr>
        <w:tc>
          <w:tcPr>
            <w:tcW w:w="3955" w:type="dxa"/>
          </w:tcPr>
          <w:p w14:paraId="6AF621B2" w14:textId="1DCBBA4B" w:rsidR="00017F04" w:rsidRPr="00F85AA5" w:rsidRDefault="00206CF5" w:rsidP="0077447B">
            <w:pPr>
              <w:rPr>
                <w:rFonts w:ascii="Segoe UI" w:hAnsi="Segoe UI" w:cs="Segoe UI"/>
              </w:rPr>
            </w:pPr>
            <w:r w:rsidRPr="00F85AA5">
              <w:rPr>
                <w:rFonts w:ascii="Segoe UI" w:hAnsi="Segoe UI" w:cs="Segoe UI"/>
              </w:rPr>
              <w:t>Create a Log Analytics workspace to store your log data.</w:t>
            </w:r>
          </w:p>
        </w:tc>
        <w:tc>
          <w:tcPr>
            <w:tcW w:w="4368" w:type="dxa"/>
          </w:tcPr>
          <w:p w14:paraId="7F77872C" w14:textId="1B74B41A" w:rsidR="00017F04" w:rsidRPr="00F85AA5" w:rsidRDefault="00A210CE" w:rsidP="0077447B">
            <w:pPr>
              <w:rPr>
                <w:rFonts w:ascii="Segoe UI" w:hAnsi="Segoe UI" w:cs="Segoe UI"/>
              </w:rPr>
            </w:pPr>
            <w:hyperlink r:id="rId12" w:history="1">
              <w:r w:rsidR="00206CF5" w:rsidRPr="00F85AA5">
                <w:rPr>
                  <w:rStyle w:val="Hyperlink"/>
                  <w:rFonts w:ascii="Segoe UI" w:hAnsi="Segoe UI" w:cs="Segoe UI"/>
                </w:rPr>
                <w:t>Create a Log Analytics workspace in the Azure portal - Azure Monitor | Microsoft Docs</w:t>
              </w:r>
            </w:hyperlink>
          </w:p>
        </w:tc>
        <w:tc>
          <w:tcPr>
            <w:tcW w:w="1110" w:type="dxa"/>
          </w:tcPr>
          <w:p w14:paraId="27899733" w14:textId="396E3420" w:rsidR="00017F04" w:rsidRPr="00F85AA5" w:rsidRDefault="00206CF5" w:rsidP="0077447B">
            <w:pPr>
              <w:rPr>
                <w:rFonts w:ascii="Segoe UI" w:hAnsi="Segoe UI" w:cs="Segoe UI"/>
              </w:rPr>
            </w:pPr>
            <w:r w:rsidRPr="00F85AA5">
              <w:rPr>
                <w:rFonts w:ascii="Segoe UI" w:hAnsi="Segoe UI" w:cs="Segoe UI"/>
              </w:rPr>
              <w:t>5 mins</w:t>
            </w:r>
          </w:p>
        </w:tc>
      </w:tr>
      <w:tr w:rsidR="00A94019" w14:paraId="3B21A3C8" w14:textId="77777777" w:rsidTr="05E39849">
        <w:tc>
          <w:tcPr>
            <w:tcW w:w="3955" w:type="dxa"/>
          </w:tcPr>
          <w:p w14:paraId="367A4C25" w14:textId="56B7C53A" w:rsidR="00A94019" w:rsidRPr="00F85AA5" w:rsidRDefault="002D1D7E" w:rsidP="0077447B">
            <w:pPr>
              <w:rPr>
                <w:rFonts w:ascii="Segoe UI" w:hAnsi="Segoe UI" w:cs="Segoe UI"/>
              </w:rPr>
            </w:pPr>
            <w:r w:rsidRPr="00F85AA5">
              <w:rPr>
                <w:rFonts w:ascii="Segoe UI" w:hAnsi="Segoe UI" w:cs="Segoe UI"/>
              </w:rPr>
              <w:t>Enable Azure Monitor on your Arc enabled servers in the Portal</w:t>
            </w:r>
            <w:r w:rsidR="00102714" w:rsidRPr="00F85AA5">
              <w:rPr>
                <w:rFonts w:ascii="Segoe UI" w:hAnsi="Segoe UI" w:cs="Segoe UI"/>
              </w:rPr>
              <w:t xml:space="preserve"> to start collecting log and performance data</w:t>
            </w:r>
            <w:r w:rsidR="002D3739" w:rsidRPr="00F85AA5">
              <w:rPr>
                <w:rFonts w:ascii="Segoe UI" w:hAnsi="Segoe UI" w:cs="Segoe UI"/>
              </w:rPr>
              <w:t>.</w:t>
            </w:r>
          </w:p>
        </w:tc>
        <w:tc>
          <w:tcPr>
            <w:tcW w:w="4368" w:type="dxa"/>
          </w:tcPr>
          <w:p w14:paraId="0CC80315" w14:textId="649397EF" w:rsidR="00A94019" w:rsidRPr="00F85AA5" w:rsidRDefault="00A210CE" w:rsidP="0077447B">
            <w:pPr>
              <w:rPr>
                <w:rFonts w:ascii="Segoe UI" w:hAnsi="Segoe UI" w:cs="Segoe UI"/>
              </w:rPr>
            </w:pPr>
            <w:hyperlink r:id="rId13" w:history="1">
              <w:r w:rsidR="00102714" w:rsidRPr="00F85AA5">
                <w:rPr>
                  <w:rStyle w:val="Hyperlink"/>
                  <w:rFonts w:ascii="Segoe UI" w:hAnsi="Segoe UI" w:cs="Segoe UI"/>
                </w:rPr>
                <w:t>Tutorial - Monitor a hybrid machine with Azure Monitor for VMs - Azure Arc | Microsoft Docs</w:t>
              </w:r>
            </w:hyperlink>
          </w:p>
        </w:tc>
        <w:tc>
          <w:tcPr>
            <w:tcW w:w="1110" w:type="dxa"/>
          </w:tcPr>
          <w:p w14:paraId="702AF5B9" w14:textId="07B94410" w:rsidR="00A94019" w:rsidRPr="00F85AA5" w:rsidRDefault="00102714" w:rsidP="0077447B">
            <w:pPr>
              <w:rPr>
                <w:rFonts w:ascii="Segoe UI" w:hAnsi="Segoe UI" w:cs="Segoe UI"/>
              </w:rPr>
            </w:pPr>
            <w:r w:rsidRPr="00F85AA5">
              <w:rPr>
                <w:rFonts w:ascii="Segoe UI" w:hAnsi="Segoe UI" w:cs="Segoe UI"/>
              </w:rPr>
              <w:t>30 mins</w:t>
            </w:r>
          </w:p>
        </w:tc>
      </w:tr>
      <w:tr w:rsidR="005031FF" w14:paraId="0321872E" w14:textId="77777777" w:rsidTr="05E39849">
        <w:trPr>
          <w:cnfStyle w:val="000000100000" w:firstRow="0" w:lastRow="0" w:firstColumn="0" w:lastColumn="0" w:oddVBand="0" w:evenVBand="0" w:oddHBand="1" w:evenHBand="0" w:firstRowFirstColumn="0" w:firstRowLastColumn="0" w:lastRowFirstColumn="0" w:lastRowLastColumn="0"/>
        </w:trPr>
        <w:tc>
          <w:tcPr>
            <w:tcW w:w="8323" w:type="dxa"/>
            <w:gridSpan w:val="2"/>
          </w:tcPr>
          <w:p w14:paraId="5FC7E265" w14:textId="08009220" w:rsidR="005031FF" w:rsidRPr="00F85AA5" w:rsidRDefault="005031FF" w:rsidP="0077447B">
            <w:pPr>
              <w:rPr>
                <w:rFonts w:ascii="Segoe UI" w:hAnsi="Segoe UI" w:cs="Segoe UI"/>
              </w:rPr>
            </w:pPr>
            <w:r w:rsidRPr="00F85AA5">
              <w:rPr>
                <w:rFonts w:ascii="Segoe UI" w:hAnsi="Segoe UI" w:cs="Segoe UI"/>
              </w:rPr>
              <w:t xml:space="preserve">Go to the </w:t>
            </w:r>
            <w:r w:rsidRPr="00F85AA5">
              <w:rPr>
                <w:rFonts w:ascii="Segoe UI" w:hAnsi="Segoe UI" w:cs="Segoe UI"/>
                <w:b/>
                <w:bCs/>
              </w:rPr>
              <w:t>Insights</w:t>
            </w:r>
            <w:r w:rsidRPr="00F85AA5">
              <w:rPr>
                <w:rFonts w:ascii="Segoe UI" w:hAnsi="Segoe UI" w:cs="Segoe UI"/>
              </w:rPr>
              <w:t xml:space="preserve"> blade and review the performance data and network connections for your machine. </w:t>
            </w:r>
          </w:p>
        </w:tc>
        <w:tc>
          <w:tcPr>
            <w:tcW w:w="1110" w:type="dxa"/>
          </w:tcPr>
          <w:p w14:paraId="12452ECF" w14:textId="3F2BE4BD" w:rsidR="005031FF" w:rsidRPr="00F85AA5" w:rsidRDefault="005031FF" w:rsidP="0077447B">
            <w:pPr>
              <w:rPr>
                <w:rFonts w:ascii="Segoe UI" w:hAnsi="Segoe UI" w:cs="Segoe UI"/>
              </w:rPr>
            </w:pPr>
            <w:r w:rsidRPr="00F85AA5">
              <w:rPr>
                <w:rFonts w:ascii="Segoe UI" w:hAnsi="Segoe UI" w:cs="Segoe UI"/>
              </w:rPr>
              <w:t>5 mins</w:t>
            </w:r>
          </w:p>
        </w:tc>
      </w:tr>
      <w:tr w:rsidR="00952E02" w14:paraId="72B2DAFB" w14:textId="77777777" w:rsidTr="05E39849">
        <w:tc>
          <w:tcPr>
            <w:tcW w:w="3955" w:type="dxa"/>
          </w:tcPr>
          <w:p w14:paraId="66E26F2D" w14:textId="319D1C99" w:rsidR="00952E02" w:rsidRPr="00F85AA5" w:rsidRDefault="001B6977" w:rsidP="0077447B">
            <w:pPr>
              <w:rPr>
                <w:rFonts w:ascii="Segoe UI" w:hAnsi="Segoe UI" w:cs="Segoe UI"/>
              </w:rPr>
            </w:pPr>
            <w:r w:rsidRPr="00F85AA5">
              <w:rPr>
                <w:rFonts w:ascii="Segoe UI" w:hAnsi="Segoe UI" w:cs="Segoe UI"/>
              </w:rPr>
              <w:t xml:space="preserve">Open the </w:t>
            </w:r>
            <w:r w:rsidRPr="00F85AA5">
              <w:rPr>
                <w:rFonts w:ascii="Segoe UI" w:hAnsi="Segoe UI" w:cs="Segoe UI"/>
                <w:b/>
                <w:bCs/>
              </w:rPr>
              <w:t xml:space="preserve">Logs </w:t>
            </w:r>
            <w:r w:rsidRPr="00F85AA5">
              <w:rPr>
                <w:rFonts w:ascii="Segoe UI" w:hAnsi="Segoe UI" w:cs="Segoe UI"/>
              </w:rPr>
              <w:t xml:space="preserve">blade on your Azure Arc server </w:t>
            </w:r>
            <w:r w:rsidR="002D518A" w:rsidRPr="00F85AA5">
              <w:rPr>
                <w:rFonts w:ascii="Segoe UI" w:hAnsi="Segoe UI" w:cs="Segoe UI"/>
              </w:rPr>
              <w:t xml:space="preserve">and run the query in the next column to see when the latest </w:t>
            </w:r>
            <w:r w:rsidR="00DD7448" w:rsidRPr="00F85AA5">
              <w:rPr>
                <w:rFonts w:ascii="Segoe UI" w:hAnsi="Segoe UI" w:cs="Segoe UI"/>
              </w:rPr>
              <w:t>heartbeat from the Log Analytics agent was sent. As you add more logs to monitor, you’ll be able to query for them using the same view.</w:t>
            </w:r>
          </w:p>
        </w:tc>
        <w:tc>
          <w:tcPr>
            <w:tcW w:w="4368" w:type="dxa"/>
          </w:tcPr>
          <w:p w14:paraId="16DC6812" w14:textId="77777777" w:rsidR="001F12D2" w:rsidRPr="00F85AA5" w:rsidRDefault="001F12D2" w:rsidP="0077447B">
            <w:pPr>
              <w:rPr>
                <w:rFonts w:ascii="Segoe UI" w:hAnsi="Segoe UI" w:cs="Segoe UI"/>
              </w:rPr>
            </w:pPr>
            <w:r w:rsidRPr="00F85AA5">
              <w:rPr>
                <w:rFonts w:ascii="Segoe UI" w:hAnsi="Segoe UI" w:cs="Segoe UI"/>
              </w:rPr>
              <w:t>Heartbeat</w:t>
            </w:r>
          </w:p>
          <w:p w14:paraId="4E67A7D0" w14:textId="77777777" w:rsidR="001F12D2" w:rsidRPr="00F85AA5" w:rsidRDefault="001F12D2" w:rsidP="0077447B">
            <w:pPr>
              <w:rPr>
                <w:rFonts w:ascii="Segoe UI" w:hAnsi="Segoe UI" w:cs="Segoe UI"/>
              </w:rPr>
            </w:pPr>
            <w:r w:rsidRPr="00F85AA5">
              <w:rPr>
                <w:rFonts w:ascii="Segoe UI" w:hAnsi="Segoe UI" w:cs="Segoe UI"/>
              </w:rPr>
              <w:t xml:space="preserve">| where </w:t>
            </w:r>
            <w:proofErr w:type="spellStart"/>
            <w:r w:rsidRPr="00F85AA5">
              <w:rPr>
                <w:rFonts w:ascii="Segoe UI" w:hAnsi="Segoe UI" w:cs="Segoe UI"/>
              </w:rPr>
              <w:t>TimeGenerated</w:t>
            </w:r>
            <w:proofErr w:type="spellEnd"/>
            <w:r w:rsidRPr="00F85AA5">
              <w:rPr>
                <w:rFonts w:ascii="Segoe UI" w:hAnsi="Segoe UI" w:cs="Segoe UI"/>
              </w:rPr>
              <w:t xml:space="preserve"> &gt; ago(24h)</w:t>
            </w:r>
          </w:p>
          <w:p w14:paraId="17D00B1C" w14:textId="7D76B76C" w:rsidR="00952E02" w:rsidRPr="00F85AA5" w:rsidRDefault="001F12D2" w:rsidP="0077447B">
            <w:pPr>
              <w:rPr>
                <w:rFonts w:ascii="Segoe UI" w:hAnsi="Segoe UI" w:cs="Segoe UI"/>
              </w:rPr>
            </w:pPr>
            <w:r w:rsidRPr="00F85AA5">
              <w:rPr>
                <w:rFonts w:ascii="Segoe UI" w:hAnsi="Segoe UI" w:cs="Segoe UI"/>
              </w:rPr>
              <w:t xml:space="preserve">| order by </w:t>
            </w:r>
            <w:proofErr w:type="spellStart"/>
            <w:r w:rsidRPr="00F85AA5">
              <w:rPr>
                <w:rFonts w:ascii="Segoe UI" w:hAnsi="Segoe UI" w:cs="Segoe UI"/>
              </w:rPr>
              <w:t>TimeGenerated</w:t>
            </w:r>
            <w:proofErr w:type="spellEnd"/>
            <w:r w:rsidRPr="00F85AA5">
              <w:rPr>
                <w:rFonts w:ascii="Segoe UI" w:hAnsi="Segoe UI" w:cs="Segoe UI"/>
              </w:rPr>
              <w:t xml:space="preserve"> desc</w:t>
            </w:r>
          </w:p>
        </w:tc>
        <w:tc>
          <w:tcPr>
            <w:tcW w:w="1110" w:type="dxa"/>
          </w:tcPr>
          <w:p w14:paraId="2346EB05" w14:textId="6F2B88C6" w:rsidR="00952E02" w:rsidRPr="00F85AA5" w:rsidRDefault="003B7690" w:rsidP="0077447B">
            <w:pPr>
              <w:rPr>
                <w:rFonts w:ascii="Segoe UI" w:hAnsi="Segoe UI" w:cs="Segoe UI"/>
              </w:rPr>
            </w:pPr>
            <w:r w:rsidRPr="00F85AA5">
              <w:rPr>
                <w:rFonts w:ascii="Segoe UI" w:hAnsi="Segoe UI" w:cs="Segoe UI"/>
              </w:rPr>
              <w:t>5 mins</w:t>
            </w:r>
          </w:p>
        </w:tc>
      </w:tr>
      <w:tr w:rsidR="00102714" w14:paraId="6FBDEA57" w14:textId="77777777" w:rsidTr="05E39849">
        <w:trPr>
          <w:cnfStyle w:val="000000100000" w:firstRow="0" w:lastRow="0" w:firstColumn="0" w:lastColumn="0" w:oddVBand="0" w:evenVBand="0" w:oddHBand="1" w:evenHBand="0" w:firstRowFirstColumn="0" w:firstRowLastColumn="0" w:lastRowFirstColumn="0" w:lastRowLastColumn="0"/>
        </w:trPr>
        <w:tc>
          <w:tcPr>
            <w:tcW w:w="3955" w:type="dxa"/>
          </w:tcPr>
          <w:p w14:paraId="184E26DF" w14:textId="6C68874A" w:rsidR="00102714" w:rsidRPr="00F85AA5" w:rsidRDefault="00102714" w:rsidP="0077447B">
            <w:pPr>
              <w:rPr>
                <w:rFonts w:ascii="Segoe UI" w:hAnsi="Segoe UI" w:cs="Segoe UI"/>
              </w:rPr>
            </w:pPr>
            <w:r w:rsidRPr="00F85AA5">
              <w:rPr>
                <w:rFonts w:ascii="Segoe UI" w:hAnsi="Segoe UI" w:cs="Segoe UI"/>
              </w:rPr>
              <w:t>Create an Azure Automation account</w:t>
            </w:r>
          </w:p>
        </w:tc>
        <w:tc>
          <w:tcPr>
            <w:tcW w:w="4368" w:type="dxa"/>
          </w:tcPr>
          <w:p w14:paraId="09360392" w14:textId="62F3B688" w:rsidR="00102714" w:rsidRPr="00F85AA5" w:rsidRDefault="00A210CE" w:rsidP="0077447B">
            <w:pPr>
              <w:rPr>
                <w:rFonts w:ascii="Segoe UI" w:hAnsi="Segoe UI" w:cs="Segoe UI"/>
              </w:rPr>
            </w:pPr>
            <w:hyperlink r:id="rId14" w:history="1">
              <w:r w:rsidR="000512C6" w:rsidRPr="00F85AA5">
                <w:rPr>
                  <w:rStyle w:val="Hyperlink"/>
                  <w:rFonts w:ascii="Segoe UI" w:hAnsi="Segoe UI" w:cs="Segoe UI"/>
                </w:rPr>
                <w:t xml:space="preserve">Azure </w:t>
              </w:r>
              <w:proofErr w:type="spellStart"/>
              <w:r w:rsidR="000512C6" w:rsidRPr="00F85AA5">
                <w:rPr>
                  <w:rStyle w:val="Hyperlink"/>
                  <w:rFonts w:ascii="Segoe UI" w:hAnsi="Segoe UI" w:cs="Segoe UI"/>
                </w:rPr>
                <w:t>Quickstart</w:t>
              </w:r>
              <w:proofErr w:type="spellEnd"/>
              <w:r w:rsidR="000512C6" w:rsidRPr="00F85AA5">
                <w:rPr>
                  <w:rStyle w:val="Hyperlink"/>
                  <w:rFonts w:ascii="Segoe UI" w:hAnsi="Segoe UI" w:cs="Segoe UI"/>
                </w:rPr>
                <w:t xml:space="preserve"> - Create an Azure Automation account | Microsoft Docs</w:t>
              </w:r>
            </w:hyperlink>
          </w:p>
        </w:tc>
        <w:tc>
          <w:tcPr>
            <w:tcW w:w="1110" w:type="dxa"/>
          </w:tcPr>
          <w:p w14:paraId="7833A13F" w14:textId="5F9A346F" w:rsidR="00102714" w:rsidRPr="00F85AA5" w:rsidRDefault="000512C6" w:rsidP="0077447B">
            <w:pPr>
              <w:rPr>
                <w:rFonts w:ascii="Segoe UI" w:hAnsi="Segoe UI" w:cs="Segoe UI"/>
              </w:rPr>
            </w:pPr>
            <w:r w:rsidRPr="00F85AA5">
              <w:rPr>
                <w:rFonts w:ascii="Segoe UI" w:hAnsi="Segoe UI" w:cs="Segoe UI"/>
              </w:rPr>
              <w:t>5 mins</w:t>
            </w:r>
          </w:p>
        </w:tc>
      </w:tr>
      <w:tr w:rsidR="000512C6" w14:paraId="38B1A84D" w14:textId="77777777" w:rsidTr="05E39849">
        <w:tc>
          <w:tcPr>
            <w:tcW w:w="3955" w:type="dxa"/>
          </w:tcPr>
          <w:p w14:paraId="1ED850EC" w14:textId="586D35ED" w:rsidR="000512C6" w:rsidRPr="00F85AA5" w:rsidRDefault="000512C6" w:rsidP="0077447B">
            <w:pPr>
              <w:rPr>
                <w:rFonts w:ascii="Segoe UI" w:hAnsi="Segoe UI" w:cs="Segoe UI"/>
              </w:rPr>
            </w:pPr>
            <w:r w:rsidRPr="00F85AA5">
              <w:rPr>
                <w:rFonts w:ascii="Segoe UI" w:hAnsi="Segoe UI" w:cs="Segoe UI"/>
              </w:rPr>
              <w:t>Enable Update Management on the Automation account</w:t>
            </w:r>
          </w:p>
        </w:tc>
        <w:tc>
          <w:tcPr>
            <w:tcW w:w="4368" w:type="dxa"/>
          </w:tcPr>
          <w:p w14:paraId="6BA52567" w14:textId="4EC34091" w:rsidR="000512C6" w:rsidRPr="00F85AA5" w:rsidRDefault="00A210CE" w:rsidP="0077447B">
            <w:pPr>
              <w:rPr>
                <w:rFonts w:ascii="Segoe UI" w:hAnsi="Segoe UI" w:cs="Segoe UI"/>
              </w:rPr>
            </w:pPr>
            <w:hyperlink r:id="rId15" w:history="1">
              <w:r w:rsidR="008A7344" w:rsidRPr="00F85AA5">
                <w:rPr>
                  <w:rStyle w:val="Hyperlink"/>
                  <w:rFonts w:ascii="Segoe UI" w:hAnsi="Segoe UI" w:cs="Segoe UI"/>
                </w:rPr>
                <w:t>Enable Azure Automation Update Management from Automation account | Microsoft Docs</w:t>
              </w:r>
            </w:hyperlink>
          </w:p>
        </w:tc>
        <w:tc>
          <w:tcPr>
            <w:tcW w:w="1110" w:type="dxa"/>
          </w:tcPr>
          <w:p w14:paraId="3998DF0C" w14:textId="70C6DC75" w:rsidR="000512C6" w:rsidRPr="00F85AA5" w:rsidRDefault="00A0105A" w:rsidP="0077447B">
            <w:pPr>
              <w:rPr>
                <w:rFonts w:ascii="Segoe UI" w:hAnsi="Segoe UI" w:cs="Segoe UI"/>
              </w:rPr>
            </w:pPr>
            <w:r w:rsidRPr="00F85AA5">
              <w:rPr>
                <w:rFonts w:ascii="Segoe UI" w:hAnsi="Segoe UI" w:cs="Segoe UI"/>
              </w:rPr>
              <w:t>1</w:t>
            </w:r>
            <w:r w:rsidR="007402BC" w:rsidRPr="00F85AA5">
              <w:rPr>
                <w:rFonts w:ascii="Segoe UI" w:hAnsi="Segoe UI" w:cs="Segoe UI"/>
              </w:rPr>
              <w:t>5 mins</w:t>
            </w:r>
          </w:p>
        </w:tc>
      </w:tr>
      <w:tr w:rsidR="007402BC" w14:paraId="700B82A1" w14:textId="77777777" w:rsidTr="05E39849">
        <w:trPr>
          <w:cnfStyle w:val="000000100000" w:firstRow="0" w:lastRow="0" w:firstColumn="0" w:lastColumn="0" w:oddVBand="0" w:evenVBand="0" w:oddHBand="1" w:evenHBand="0" w:firstRowFirstColumn="0" w:firstRowLastColumn="0" w:lastRowFirstColumn="0" w:lastRowLastColumn="0"/>
        </w:trPr>
        <w:tc>
          <w:tcPr>
            <w:tcW w:w="3955" w:type="dxa"/>
          </w:tcPr>
          <w:p w14:paraId="222FF98A" w14:textId="0A3A3F57" w:rsidR="007402BC" w:rsidRPr="00F85AA5" w:rsidRDefault="007402BC" w:rsidP="0077447B">
            <w:pPr>
              <w:rPr>
                <w:rFonts w:ascii="Segoe UI" w:hAnsi="Segoe UI" w:cs="Segoe UI"/>
              </w:rPr>
            </w:pPr>
            <w:r w:rsidRPr="00F85AA5">
              <w:rPr>
                <w:rFonts w:ascii="Segoe UI" w:hAnsi="Segoe UI" w:cs="Segoe UI"/>
              </w:rPr>
              <w:lastRenderedPageBreak/>
              <w:t>Once provisioned, use the “</w:t>
            </w:r>
            <w:r w:rsidR="005E60E0" w:rsidRPr="00F85AA5">
              <w:rPr>
                <w:rFonts w:ascii="Segoe UI" w:hAnsi="Segoe UI" w:cs="Segoe UI"/>
              </w:rPr>
              <w:t xml:space="preserve">Manage Machines” button in the Update Management </w:t>
            </w:r>
            <w:r w:rsidR="00C63923" w:rsidRPr="00F85AA5">
              <w:rPr>
                <w:rFonts w:ascii="Segoe UI" w:hAnsi="Segoe UI" w:cs="Segoe UI"/>
              </w:rPr>
              <w:t>solution to enable Update Management for your Arc enabled server</w:t>
            </w:r>
            <w:r w:rsidR="00501162" w:rsidRPr="00F85AA5">
              <w:rPr>
                <w:rFonts w:ascii="Segoe UI" w:hAnsi="Segoe UI" w:cs="Segoe UI"/>
              </w:rPr>
              <w:t>.</w:t>
            </w:r>
          </w:p>
        </w:tc>
        <w:tc>
          <w:tcPr>
            <w:tcW w:w="4368" w:type="dxa"/>
          </w:tcPr>
          <w:p w14:paraId="2584E213" w14:textId="662913CB" w:rsidR="007402BC" w:rsidRPr="00F85AA5" w:rsidRDefault="00A210CE" w:rsidP="0077447B">
            <w:pPr>
              <w:rPr>
                <w:rFonts w:ascii="Segoe UI" w:hAnsi="Segoe UI" w:cs="Segoe UI"/>
              </w:rPr>
            </w:pPr>
            <w:hyperlink r:id="rId16" w:anchor="enable-machines-in-the-workspace" w:history="1">
              <w:r w:rsidR="009D10AE" w:rsidRPr="00F85AA5">
                <w:rPr>
                  <w:rStyle w:val="Hyperlink"/>
                  <w:rFonts w:ascii="Segoe UI" w:hAnsi="Segoe UI" w:cs="Segoe UI"/>
                </w:rPr>
                <w:t>Enable machines in the workspace | Microsoft Docs</w:t>
              </w:r>
            </w:hyperlink>
          </w:p>
        </w:tc>
        <w:tc>
          <w:tcPr>
            <w:tcW w:w="1110" w:type="dxa"/>
          </w:tcPr>
          <w:p w14:paraId="75E1BC8E" w14:textId="74A3862E" w:rsidR="007402BC" w:rsidRPr="00F85AA5" w:rsidRDefault="009D10AE" w:rsidP="0077447B">
            <w:pPr>
              <w:rPr>
                <w:rFonts w:ascii="Segoe UI" w:hAnsi="Segoe UI" w:cs="Segoe UI"/>
              </w:rPr>
            </w:pPr>
            <w:r w:rsidRPr="00F85AA5">
              <w:rPr>
                <w:rFonts w:ascii="Segoe UI" w:hAnsi="Segoe UI" w:cs="Segoe UI"/>
              </w:rPr>
              <w:t>5 mins</w:t>
            </w:r>
          </w:p>
        </w:tc>
      </w:tr>
      <w:tr w:rsidR="00640304" w14:paraId="3D9ED907" w14:textId="77777777" w:rsidTr="05E39849">
        <w:tc>
          <w:tcPr>
            <w:tcW w:w="3955" w:type="dxa"/>
          </w:tcPr>
          <w:p w14:paraId="76933202" w14:textId="2ED788B2" w:rsidR="00640304" w:rsidRPr="00F85AA5" w:rsidRDefault="00640304" w:rsidP="0077447B">
            <w:pPr>
              <w:rPr>
                <w:rFonts w:ascii="Segoe UI" w:hAnsi="Segoe UI" w:cs="Segoe UI"/>
              </w:rPr>
            </w:pPr>
            <w:r w:rsidRPr="00F85AA5">
              <w:rPr>
                <w:rFonts w:ascii="Segoe UI" w:hAnsi="Segoe UI" w:cs="Segoe UI"/>
              </w:rPr>
              <w:t>It may take up to 12 hours for update data to appear for your machine. Once it</w:t>
            </w:r>
            <w:r w:rsidR="009F5740" w:rsidRPr="00F85AA5">
              <w:rPr>
                <w:rFonts w:ascii="Segoe UI" w:hAnsi="Segoe UI" w:cs="Segoe UI"/>
              </w:rPr>
              <w:t xml:space="preserve"> does, you will be able to see it both in the Arc server resource and in the Automation account.</w:t>
            </w:r>
          </w:p>
        </w:tc>
        <w:tc>
          <w:tcPr>
            <w:tcW w:w="4368" w:type="dxa"/>
          </w:tcPr>
          <w:p w14:paraId="07F271C3" w14:textId="77777777" w:rsidR="00640304" w:rsidRPr="00F85AA5" w:rsidRDefault="00640304" w:rsidP="0077447B">
            <w:pPr>
              <w:rPr>
                <w:rFonts w:ascii="Segoe UI" w:hAnsi="Segoe UI" w:cs="Segoe UI"/>
              </w:rPr>
            </w:pPr>
          </w:p>
        </w:tc>
        <w:tc>
          <w:tcPr>
            <w:tcW w:w="1110" w:type="dxa"/>
          </w:tcPr>
          <w:p w14:paraId="7B030334" w14:textId="77777777" w:rsidR="00640304" w:rsidRPr="00F85AA5" w:rsidRDefault="00640304" w:rsidP="0077447B">
            <w:pPr>
              <w:rPr>
                <w:rFonts w:ascii="Segoe UI" w:hAnsi="Segoe UI" w:cs="Segoe UI"/>
              </w:rPr>
            </w:pPr>
          </w:p>
        </w:tc>
      </w:tr>
      <w:tr w:rsidR="00B20D6F" w14:paraId="6713C5E9" w14:textId="77777777" w:rsidTr="05E39849">
        <w:trPr>
          <w:cnfStyle w:val="000000100000" w:firstRow="0" w:lastRow="0" w:firstColumn="0" w:lastColumn="0" w:oddVBand="0" w:evenVBand="0" w:oddHBand="1" w:evenHBand="0" w:firstRowFirstColumn="0" w:firstRowLastColumn="0" w:lastRowFirstColumn="0" w:lastRowLastColumn="0"/>
        </w:trPr>
        <w:tc>
          <w:tcPr>
            <w:tcW w:w="3955" w:type="dxa"/>
          </w:tcPr>
          <w:p w14:paraId="1770F238" w14:textId="42B7C99F" w:rsidR="00B20D6F" w:rsidRPr="00F85AA5" w:rsidRDefault="00B20D6F" w:rsidP="0077447B">
            <w:pPr>
              <w:rPr>
                <w:rFonts w:ascii="Segoe UI" w:hAnsi="Segoe UI" w:cs="Segoe UI"/>
              </w:rPr>
            </w:pPr>
            <w:r w:rsidRPr="00F85AA5">
              <w:rPr>
                <w:rFonts w:ascii="Segoe UI" w:hAnsi="Segoe UI" w:cs="Segoe UI"/>
              </w:rPr>
              <w:t xml:space="preserve">Go back to the Arc server resource and click the </w:t>
            </w:r>
            <w:r w:rsidRPr="00F85AA5">
              <w:rPr>
                <w:rFonts w:ascii="Segoe UI" w:hAnsi="Segoe UI" w:cs="Segoe UI"/>
                <w:b/>
                <w:bCs/>
              </w:rPr>
              <w:t>Security</w:t>
            </w:r>
            <w:r w:rsidRPr="00F85AA5">
              <w:rPr>
                <w:rFonts w:ascii="Segoe UI" w:hAnsi="Segoe UI" w:cs="Segoe UI"/>
              </w:rPr>
              <w:t xml:space="preserve"> blade. If you don’t already have Azure Defender enabled on your subscription, click </w:t>
            </w:r>
            <w:r w:rsidR="00F93068" w:rsidRPr="00F85AA5">
              <w:rPr>
                <w:rFonts w:ascii="Segoe UI" w:hAnsi="Segoe UI" w:cs="Segoe UI"/>
              </w:rPr>
              <w:t>“Try it free for 30 days” and enable it.</w:t>
            </w:r>
          </w:p>
        </w:tc>
        <w:tc>
          <w:tcPr>
            <w:tcW w:w="4368" w:type="dxa"/>
          </w:tcPr>
          <w:p w14:paraId="630903C4" w14:textId="77777777" w:rsidR="00B20D6F" w:rsidRPr="00F85AA5" w:rsidRDefault="00B20D6F" w:rsidP="0077447B">
            <w:pPr>
              <w:rPr>
                <w:rFonts w:ascii="Segoe UI" w:hAnsi="Segoe UI" w:cs="Segoe UI"/>
              </w:rPr>
            </w:pPr>
          </w:p>
        </w:tc>
        <w:tc>
          <w:tcPr>
            <w:tcW w:w="1110" w:type="dxa"/>
          </w:tcPr>
          <w:p w14:paraId="6BE26399" w14:textId="5FA1B8FB" w:rsidR="00B20D6F" w:rsidRPr="00F85AA5" w:rsidRDefault="00F93068" w:rsidP="0077447B">
            <w:pPr>
              <w:rPr>
                <w:rFonts w:ascii="Segoe UI" w:hAnsi="Segoe UI" w:cs="Segoe UI"/>
              </w:rPr>
            </w:pPr>
            <w:r w:rsidRPr="00F85AA5">
              <w:rPr>
                <w:rFonts w:ascii="Segoe UI" w:hAnsi="Segoe UI" w:cs="Segoe UI"/>
              </w:rPr>
              <w:t>5 mins</w:t>
            </w:r>
          </w:p>
        </w:tc>
      </w:tr>
      <w:tr w:rsidR="00F93068" w14:paraId="5A67AECF" w14:textId="77777777" w:rsidTr="05E39849">
        <w:trPr>
          <w:trHeight w:val="1890"/>
        </w:trPr>
        <w:tc>
          <w:tcPr>
            <w:tcW w:w="3955" w:type="dxa"/>
          </w:tcPr>
          <w:p w14:paraId="0DC58A30" w14:textId="5730A865" w:rsidR="00F93068" w:rsidRPr="00F85AA5" w:rsidRDefault="00E93100" w:rsidP="0077447B">
            <w:pPr>
              <w:rPr>
                <w:rFonts w:ascii="Segoe UI" w:hAnsi="Segoe UI" w:cs="Segoe UI"/>
              </w:rPr>
            </w:pPr>
            <w:r w:rsidRPr="00F85AA5">
              <w:rPr>
                <w:rFonts w:ascii="Segoe UI" w:hAnsi="Segoe UI" w:cs="Segoe UI"/>
              </w:rPr>
              <w:t xml:space="preserve">Deploy a vulnerability assessment </w:t>
            </w:r>
            <w:r w:rsidR="00426DED" w:rsidRPr="00F85AA5">
              <w:rPr>
                <w:rFonts w:ascii="Segoe UI" w:hAnsi="Segoe UI" w:cs="Segoe UI"/>
              </w:rPr>
              <w:t>solution to your server by clicking “A vulnerability assessment solution should be enabled on your virtual machines” in the Security blade.</w:t>
            </w:r>
            <w:r w:rsidR="0011730A" w:rsidRPr="00F85AA5">
              <w:rPr>
                <w:rFonts w:ascii="Segoe UI" w:hAnsi="Segoe UI" w:cs="Segoe UI"/>
              </w:rPr>
              <w:t xml:space="preserve"> In the window that pops up, review the </w:t>
            </w:r>
            <w:proofErr w:type="gramStart"/>
            <w:r w:rsidR="0011730A" w:rsidRPr="00F85AA5">
              <w:rPr>
                <w:rFonts w:ascii="Segoe UI" w:hAnsi="Segoe UI" w:cs="Segoe UI"/>
              </w:rPr>
              <w:t>details</w:t>
            </w:r>
            <w:proofErr w:type="gramEnd"/>
            <w:r w:rsidR="0011730A" w:rsidRPr="00F85AA5">
              <w:rPr>
                <w:rFonts w:ascii="Segoe UI" w:hAnsi="Segoe UI" w:cs="Segoe UI"/>
              </w:rPr>
              <w:t xml:space="preserve"> and click “Remediate” to deploy the agent. Security insights will become available </w:t>
            </w:r>
            <w:r w:rsidR="00C8337F" w:rsidRPr="00F85AA5">
              <w:rPr>
                <w:rFonts w:ascii="Segoe UI" w:hAnsi="Segoe UI" w:cs="Segoe UI"/>
              </w:rPr>
              <w:t>within a day.</w:t>
            </w:r>
          </w:p>
        </w:tc>
        <w:tc>
          <w:tcPr>
            <w:tcW w:w="4368" w:type="dxa"/>
          </w:tcPr>
          <w:p w14:paraId="6E530004" w14:textId="77777777" w:rsidR="00F93068" w:rsidRPr="00F85AA5" w:rsidRDefault="00F93068" w:rsidP="0077447B">
            <w:pPr>
              <w:rPr>
                <w:rFonts w:ascii="Segoe UI" w:hAnsi="Segoe UI" w:cs="Segoe UI"/>
              </w:rPr>
            </w:pPr>
          </w:p>
        </w:tc>
        <w:tc>
          <w:tcPr>
            <w:tcW w:w="1110" w:type="dxa"/>
          </w:tcPr>
          <w:p w14:paraId="01349C95" w14:textId="71FA3E28" w:rsidR="00F93068" w:rsidRPr="00F85AA5" w:rsidRDefault="00C8337F" w:rsidP="0077447B">
            <w:pPr>
              <w:rPr>
                <w:rFonts w:ascii="Segoe UI" w:hAnsi="Segoe UI" w:cs="Segoe UI"/>
              </w:rPr>
            </w:pPr>
            <w:r w:rsidRPr="00F85AA5">
              <w:rPr>
                <w:rFonts w:ascii="Segoe UI" w:hAnsi="Segoe UI" w:cs="Segoe UI"/>
              </w:rPr>
              <w:t>5 mins</w:t>
            </w:r>
          </w:p>
        </w:tc>
      </w:tr>
    </w:tbl>
    <w:p w14:paraId="464506D7" w14:textId="77777777" w:rsidR="00A94019" w:rsidRDefault="00A94019" w:rsidP="0077447B"/>
    <w:p w14:paraId="365A73FE" w14:textId="64D3B6B5" w:rsidR="0077447B" w:rsidRPr="00A210CE" w:rsidRDefault="0077447B" w:rsidP="0077447B">
      <w:pPr>
        <w:pStyle w:val="Heading1"/>
        <w:rPr>
          <w:rFonts w:ascii="Segoe UI" w:hAnsi="Segoe UI" w:cs="Segoe UI"/>
          <w:b/>
          <w:bCs/>
        </w:rPr>
      </w:pPr>
      <w:r w:rsidRPr="00A210CE">
        <w:rPr>
          <w:rFonts w:ascii="Segoe UI" w:hAnsi="Segoe UI" w:cs="Segoe UI"/>
          <w:b/>
          <w:bCs/>
        </w:rPr>
        <w:t>Production trial with 10s of servers</w:t>
      </w:r>
    </w:p>
    <w:p w14:paraId="57B6F765" w14:textId="1CA4AD8A" w:rsidR="00F71D49" w:rsidRPr="00F85AA5" w:rsidRDefault="00F71D49" w:rsidP="00F71D49">
      <w:pPr>
        <w:rPr>
          <w:rFonts w:ascii="Segoe UI" w:hAnsi="Segoe UI" w:cs="Segoe UI"/>
          <w:b/>
          <w:bCs/>
          <w:sz w:val="24"/>
          <w:szCs w:val="24"/>
        </w:rPr>
      </w:pPr>
      <w:r w:rsidRPr="00F85AA5">
        <w:rPr>
          <w:rFonts w:ascii="Segoe UI" w:hAnsi="Segoe UI" w:cs="Segoe UI"/>
          <w:b/>
          <w:bCs/>
          <w:sz w:val="24"/>
          <w:szCs w:val="24"/>
        </w:rPr>
        <w:t xml:space="preserve">Estimated duration: </w:t>
      </w:r>
      <w:r w:rsidR="00D01F57" w:rsidRPr="00F85AA5">
        <w:rPr>
          <w:rFonts w:ascii="Segoe UI" w:hAnsi="Segoe UI" w:cs="Segoe UI"/>
          <w:b/>
          <w:bCs/>
          <w:sz w:val="24"/>
          <w:szCs w:val="24"/>
        </w:rPr>
        <w:t>3</w:t>
      </w:r>
      <w:r w:rsidR="00145931" w:rsidRPr="00F85AA5">
        <w:rPr>
          <w:rFonts w:ascii="Segoe UI" w:hAnsi="Segoe UI" w:cs="Segoe UI"/>
          <w:b/>
          <w:bCs/>
          <w:sz w:val="24"/>
          <w:szCs w:val="24"/>
        </w:rPr>
        <w:t>-6</w:t>
      </w:r>
      <w:r w:rsidR="00D01F57" w:rsidRPr="00F85AA5">
        <w:rPr>
          <w:rFonts w:ascii="Segoe UI" w:hAnsi="Segoe UI" w:cs="Segoe UI"/>
          <w:b/>
          <w:bCs/>
          <w:sz w:val="24"/>
          <w:szCs w:val="24"/>
        </w:rPr>
        <w:t xml:space="preserve"> </w:t>
      </w:r>
      <w:proofErr w:type="gramStart"/>
      <w:r w:rsidR="00D01F57" w:rsidRPr="00F85AA5">
        <w:rPr>
          <w:rFonts w:ascii="Segoe UI" w:hAnsi="Segoe UI" w:cs="Segoe UI"/>
          <w:b/>
          <w:bCs/>
          <w:sz w:val="24"/>
          <w:szCs w:val="24"/>
        </w:rPr>
        <w:t>hours</w:t>
      </w:r>
      <w:proofErr w:type="gramEnd"/>
    </w:p>
    <w:p w14:paraId="743F3FAB" w14:textId="0279DE21" w:rsidR="003D668D" w:rsidRPr="00F85AA5" w:rsidRDefault="00A0772F" w:rsidP="00F71D49">
      <w:pPr>
        <w:rPr>
          <w:rFonts w:ascii="Segoe UI" w:hAnsi="Segoe UI" w:cs="Segoe UI"/>
        </w:rPr>
      </w:pPr>
      <w:r w:rsidRPr="00F85AA5">
        <w:rPr>
          <w:rFonts w:ascii="Segoe UI" w:eastAsia="Times New Roman" w:hAnsi="Segoe UI" w:cs="Segoe UI"/>
        </w:rPr>
        <w:t xml:space="preserve">Onboard </w:t>
      </w:r>
      <w:r w:rsidR="003D668D" w:rsidRPr="00F85AA5">
        <w:rPr>
          <w:rFonts w:ascii="Segoe UI" w:eastAsia="Times New Roman" w:hAnsi="Segoe UI" w:cs="Segoe UI"/>
        </w:rPr>
        <w:t>10s of servers</w:t>
      </w:r>
      <w:r w:rsidRPr="00F85AA5">
        <w:rPr>
          <w:rFonts w:ascii="Segoe UI" w:eastAsia="Times New Roman" w:hAnsi="Segoe UI" w:cs="Segoe UI"/>
        </w:rPr>
        <w:t xml:space="preserve"> and use Azure policy to </w:t>
      </w:r>
      <w:r w:rsidR="007B70CF" w:rsidRPr="00F85AA5">
        <w:rPr>
          <w:rFonts w:ascii="Segoe UI" w:eastAsia="Times New Roman" w:hAnsi="Segoe UI" w:cs="Segoe UI"/>
        </w:rPr>
        <w:t xml:space="preserve">audit compliance and </w:t>
      </w:r>
      <w:r w:rsidRPr="00F85AA5">
        <w:rPr>
          <w:rFonts w:ascii="Segoe UI" w:eastAsia="Times New Roman" w:hAnsi="Segoe UI" w:cs="Segoe UI"/>
        </w:rPr>
        <w:t>automate deployment of Azure services such as monitoring a</w:t>
      </w:r>
      <w:r w:rsidR="00550BBD" w:rsidRPr="00F85AA5">
        <w:rPr>
          <w:rFonts w:ascii="Segoe UI" w:eastAsia="Times New Roman" w:hAnsi="Segoe UI" w:cs="Segoe UI"/>
        </w:rPr>
        <w:t xml:space="preserve">s well as try out Azure Resource Graph for </w:t>
      </w:r>
      <w:r w:rsidR="009B4D9A" w:rsidRPr="00F85AA5">
        <w:rPr>
          <w:rFonts w:ascii="Segoe UI" w:eastAsia="Times New Roman" w:hAnsi="Segoe UI" w:cs="Segoe UI"/>
        </w:rPr>
        <w:t>at scale queries</w:t>
      </w:r>
      <w:r w:rsidR="00303A64" w:rsidRPr="00F85AA5">
        <w:rPr>
          <w:rFonts w:ascii="Segoe UI" w:eastAsia="Times New Roman" w:hAnsi="Segoe UI" w:cs="Segoe UI"/>
        </w:rPr>
        <w:t>.</w:t>
      </w:r>
    </w:p>
    <w:p w14:paraId="213DD50E" w14:textId="3D2CA192" w:rsidR="00F71D49" w:rsidRPr="00F85AA5" w:rsidRDefault="00F71D49" w:rsidP="00F71D49">
      <w:pPr>
        <w:rPr>
          <w:rFonts w:ascii="Segoe UI" w:hAnsi="Segoe UI" w:cs="Segoe UI"/>
          <w:b/>
          <w:bCs/>
          <w:sz w:val="24"/>
          <w:szCs w:val="24"/>
        </w:rPr>
      </w:pPr>
      <w:r w:rsidRPr="00F85AA5">
        <w:rPr>
          <w:rFonts w:ascii="Segoe UI" w:hAnsi="Segoe UI" w:cs="Segoe UI"/>
          <w:b/>
          <w:bCs/>
          <w:sz w:val="24"/>
          <w:szCs w:val="24"/>
        </w:rPr>
        <w:t>Goals:</w:t>
      </w:r>
    </w:p>
    <w:p w14:paraId="7711DCBE" w14:textId="2A2BE4D9" w:rsidR="00EB6450" w:rsidRPr="00F85AA5" w:rsidRDefault="00C95A8A" w:rsidP="00EB6450">
      <w:pPr>
        <w:pStyle w:val="ListParagraph"/>
        <w:numPr>
          <w:ilvl w:val="0"/>
          <w:numId w:val="1"/>
        </w:numPr>
        <w:rPr>
          <w:rFonts w:ascii="Segoe UI" w:hAnsi="Segoe UI" w:cs="Segoe UI"/>
        </w:rPr>
      </w:pPr>
      <w:r w:rsidRPr="00F85AA5">
        <w:rPr>
          <w:rFonts w:ascii="Segoe UI" w:hAnsi="Segoe UI" w:cs="Segoe UI"/>
        </w:rPr>
        <w:t>Assign</w:t>
      </w:r>
      <w:r w:rsidR="00EB6450" w:rsidRPr="00F85AA5">
        <w:rPr>
          <w:rFonts w:ascii="Segoe UI" w:hAnsi="Segoe UI" w:cs="Segoe UI"/>
        </w:rPr>
        <w:t xml:space="preserve"> a policy to automatically install the monitoring agents on new Arc enabled </w:t>
      </w:r>
      <w:proofErr w:type="gramStart"/>
      <w:r w:rsidR="00EB6450" w:rsidRPr="00F85AA5">
        <w:rPr>
          <w:rFonts w:ascii="Segoe UI" w:hAnsi="Segoe UI" w:cs="Segoe UI"/>
        </w:rPr>
        <w:t>servers</w:t>
      </w:r>
      <w:proofErr w:type="gramEnd"/>
    </w:p>
    <w:p w14:paraId="028BE767" w14:textId="3D029762" w:rsidR="0073546C" w:rsidRPr="00F85AA5" w:rsidRDefault="0073546C" w:rsidP="00EB6450">
      <w:pPr>
        <w:pStyle w:val="ListParagraph"/>
        <w:numPr>
          <w:ilvl w:val="0"/>
          <w:numId w:val="1"/>
        </w:numPr>
        <w:rPr>
          <w:rFonts w:ascii="Segoe UI" w:hAnsi="Segoe UI" w:cs="Segoe UI"/>
        </w:rPr>
      </w:pPr>
      <w:r w:rsidRPr="00F85AA5">
        <w:rPr>
          <w:rFonts w:ascii="Segoe UI" w:hAnsi="Segoe UI" w:cs="Segoe UI"/>
        </w:rPr>
        <w:t xml:space="preserve">Assign a guest configuration policy to </w:t>
      </w:r>
      <w:r w:rsidR="00EC258C" w:rsidRPr="00F85AA5">
        <w:rPr>
          <w:rFonts w:ascii="Segoe UI" w:hAnsi="Segoe UI" w:cs="Segoe UI"/>
        </w:rPr>
        <w:t xml:space="preserve">audit password policies on your </w:t>
      </w:r>
      <w:proofErr w:type="gramStart"/>
      <w:r w:rsidR="00EC258C" w:rsidRPr="00F85AA5">
        <w:rPr>
          <w:rFonts w:ascii="Segoe UI" w:hAnsi="Segoe UI" w:cs="Segoe UI"/>
        </w:rPr>
        <w:t>servers</w:t>
      </w:r>
      <w:proofErr w:type="gramEnd"/>
    </w:p>
    <w:p w14:paraId="36597B7A" w14:textId="2FAE0AAA" w:rsidR="008451EE" w:rsidRPr="00F85AA5" w:rsidRDefault="008451EE" w:rsidP="00EB6450">
      <w:pPr>
        <w:pStyle w:val="ListParagraph"/>
        <w:numPr>
          <w:ilvl w:val="0"/>
          <w:numId w:val="1"/>
        </w:numPr>
        <w:rPr>
          <w:rFonts w:ascii="Segoe UI" w:hAnsi="Segoe UI" w:cs="Segoe UI"/>
        </w:rPr>
      </w:pPr>
      <w:r w:rsidRPr="00F85AA5">
        <w:rPr>
          <w:rFonts w:ascii="Segoe UI" w:hAnsi="Segoe UI" w:cs="Segoe UI"/>
        </w:rPr>
        <w:t xml:space="preserve">Configure Update Management to automatically start monitoring new </w:t>
      </w:r>
      <w:proofErr w:type="gramStart"/>
      <w:r w:rsidRPr="00F85AA5">
        <w:rPr>
          <w:rFonts w:ascii="Segoe UI" w:hAnsi="Segoe UI" w:cs="Segoe UI"/>
        </w:rPr>
        <w:t>servers</w:t>
      </w:r>
      <w:proofErr w:type="gramEnd"/>
    </w:p>
    <w:p w14:paraId="45EECD81" w14:textId="0C71F8D3" w:rsidR="00F71D49" w:rsidRPr="00F85AA5" w:rsidRDefault="00C8337F" w:rsidP="00F71D49">
      <w:pPr>
        <w:pStyle w:val="ListParagraph"/>
        <w:numPr>
          <w:ilvl w:val="0"/>
          <w:numId w:val="1"/>
        </w:numPr>
        <w:rPr>
          <w:rFonts w:ascii="Segoe UI" w:hAnsi="Segoe UI" w:cs="Segoe UI"/>
        </w:rPr>
      </w:pPr>
      <w:r w:rsidRPr="00F85AA5">
        <w:rPr>
          <w:rFonts w:ascii="Segoe UI" w:hAnsi="Segoe UI" w:cs="Segoe UI"/>
        </w:rPr>
        <w:t>Creat</w:t>
      </w:r>
      <w:r w:rsidR="00E97944" w:rsidRPr="00F85AA5">
        <w:rPr>
          <w:rFonts w:ascii="Segoe UI" w:hAnsi="Segoe UI" w:cs="Segoe UI"/>
        </w:rPr>
        <w:t xml:space="preserve">e an onboarding script and credential that can be used to onboard several </w:t>
      </w:r>
      <w:r w:rsidR="00EB6450" w:rsidRPr="00F85AA5">
        <w:rPr>
          <w:rFonts w:ascii="Segoe UI" w:hAnsi="Segoe UI" w:cs="Segoe UI"/>
        </w:rPr>
        <w:t xml:space="preserve">servers to Azure </w:t>
      </w:r>
      <w:proofErr w:type="gramStart"/>
      <w:r w:rsidR="00EB6450" w:rsidRPr="00F85AA5">
        <w:rPr>
          <w:rFonts w:ascii="Segoe UI" w:hAnsi="Segoe UI" w:cs="Segoe UI"/>
        </w:rPr>
        <w:t>Arc</w:t>
      </w:r>
      <w:proofErr w:type="gramEnd"/>
    </w:p>
    <w:p w14:paraId="17A8DF72" w14:textId="5F0048FF" w:rsidR="009C5A89" w:rsidRPr="00F85AA5" w:rsidRDefault="009C5A89" w:rsidP="009C5A89">
      <w:pPr>
        <w:pStyle w:val="ListParagraph"/>
        <w:numPr>
          <w:ilvl w:val="0"/>
          <w:numId w:val="1"/>
        </w:numPr>
        <w:rPr>
          <w:rFonts w:ascii="Segoe UI" w:hAnsi="Segoe UI" w:cs="Segoe UI"/>
        </w:rPr>
      </w:pPr>
      <w:r w:rsidRPr="00F85AA5">
        <w:rPr>
          <w:rFonts w:ascii="Segoe UI" w:hAnsi="Segoe UI" w:cs="Segoe UI"/>
        </w:rPr>
        <w:t xml:space="preserve">Use Azure Resource Graph to find and analyze your </w:t>
      </w:r>
      <w:proofErr w:type="gramStart"/>
      <w:r w:rsidRPr="00F85AA5">
        <w:rPr>
          <w:rFonts w:ascii="Segoe UI" w:hAnsi="Segoe UI" w:cs="Segoe UI"/>
        </w:rPr>
        <w:t>resources</w:t>
      </w:r>
      <w:proofErr w:type="gramEnd"/>
    </w:p>
    <w:p w14:paraId="2A19B720" w14:textId="77777777" w:rsidR="00F71D49" w:rsidRPr="00F85AA5" w:rsidRDefault="00F71D49" w:rsidP="00F71D49">
      <w:pPr>
        <w:rPr>
          <w:rFonts w:ascii="Segoe UI" w:hAnsi="Segoe UI" w:cs="Segoe UI"/>
          <w:b/>
          <w:bCs/>
          <w:sz w:val="24"/>
          <w:szCs w:val="24"/>
        </w:rPr>
      </w:pPr>
      <w:r w:rsidRPr="00F85AA5">
        <w:rPr>
          <w:rFonts w:ascii="Segoe UI" w:hAnsi="Segoe UI" w:cs="Segoe UI"/>
          <w:b/>
          <w:bCs/>
          <w:sz w:val="24"/>
          <w:szCs w:val="24"/>
        </w:rPr>
        <w:t>Prerequisites:</w:t>
      </w:r>
    </w:p>
    <w:p w14:paraId="37931141" w14:textId="71D2BD7E" w:rsidR="00F71D49" w:rsidRPr="00F85AA5" w:rsidRDefault="00C5328D" w:rsidP="00F71D49">
      <w:pPr>
        <w:pStyle w:val="ListParagraph"/>
        <w:numPr>
          <w:ilvl w:val="0"/>
          <w:numId w:val="2"/>
        </w:numPr>
        <w:rPr>
          <w:rFonts w:ascii="Segoe UI" w:hAnsi="Segoe UI" w:cs="Segoe UI"/>
        </w:rPr>
      </w:pPr>
      <w:r w:rsidRPr="00F85AA5">
        <w:rPr>
          <w:rFonts w:ascii="Segoe UI" w:hAnsi="Segoe UI" w:cs="Segoe UI"/>
        </w:rPr>
        <w:t>10-100</w:t>
      </w:r>
      <w:r w:rsidR="00F71D49" w:rsidRPr="00F85AA5">
        <w:rPr>
          <w:rFonts w:ascii="Segoe UI" w:hAnsi="Segoe UI" w:cs="Segoe UI"/>
        </w:rPr>
        <w:t xml:space="preserve"> servers to use for the </w:t>
      </w:r>
      <w:r w:rsidR="00800F1F" w:rsidRPr="00F85AA5">
        <w:rPr>
          <w:rFonts w:ascii="Segoe UI" w:hAnsi="Segoe UI" w:cs="Segoe UI"/>
        </w:rPr>
        <w:t>production trial</w:t>
      </w:r>
      <w:r w:rsidR="00F71D49" w:rsidRPr="00F85AA5">
        <w:rPr>
          <w:rFonts w:ascii="Segoe UI" w:hAnsi="Segoe UI" w:cs="Segoe UI"/>
        </w:rPr>
        <w:t>:</w:t>
      </w:r>
    </w:p>
    <w:p w14:paraId="2009C128" w14:textId="689D6D85" w:rsidR="00F71D49" w:rsidRPr="00F85AA5" w:rsidRDefault="00F71D49" w:rsidP="00F71D49">
      <w:pPr>
        <w:pStyle w:val="ListParagraph"/>
        <w:numPr>
          <w:ilvl w:val="1"/>
          <w:numId w:val="2"/>
        </w:numPr>
        <w:rPr>
          <w:rFonts w:ascii="Segoe UI" w:hAnsi="Segoe UI" w:cs="Segoe UI"/>
        </w:rPr>
      </w:pPr>
      <w:r w:rsidRPr="00F85AA5">
        <w:rPr>
          <w:rFonts w:ascii="Segoe UI" w:hAnsi="Segoe UI" w:cs="Segoe UI"/>
        </w:rPr>
        <w:lastRenderedPageBreak/>
        <w:t>Supported operating systems (</w:t>
      </w:r>
      <w:hyperlink r:id="rId17" w:anchor="prerequisites" w:history="1">
        <w:r w:rsidRPr="00F85AA5">
          <w:rPr>
            <w:rStyle w:val="Hyperlink"/>
            <w:rFonts w:ascii="Segoe UI" w:hAnsi="Segoe UI" w:cs="Segoe UI"/>
          </w:rPr>
          <w:t>full list</w:t>
        </w:r>
      </w:hyperlink>
      <w:r w:rsidRPr="00F85AA5">
        <w:rPr>
          <w:rFonts w:ascii="Segoe UI" w:hAnsi="Segoe UI" w:cs="Segoe UI"/>
        </w:rPr>
        <w:t>) include Windows Server, Ubuntu, RHEL, CentOS, SLES and Amazon Linux 2</w:t>
      </w:r>
      <w:r w:rsidR="00275E40" w:rsidRPr="00F85AA5">
        <w:rPr>
          <w:rFonts w:ascii="Segoe UI" w:hAnsi="Segoe UI" w:cs="Segoe UI"/>
        </w:rPr>
        <w:t>. It’s recommended to pick a heterogeneous group of servers reflective of your production environment for the trial.</w:t>
      </w:r>
    </w:p>
    <w:p w14:paraId="3143ED81" w14:textId="77777777" w:rsidR="00F71D49" w:rsidRPr="00F85AA5" w:rsidRDefault="00F71D49" w:rsidP="00F71D49">
      <w:pPr>
        <w:pStyle w:val="ListParagraph"/>
        <w:numPr>
          <w:ilvl w:val="1"/>
          <w:numId w:val="2"/>
        </w:numPr>
        <w:rPr>
          <w:rFonts w:ascii="Segoe UI" w:hAnsi="Segoe UI" w:cs="Segoe UI"/>
        </w:rPr>
      </w:pPr>
      <w:r w:rsidRPr="00F85AA5">
        <w:rPr>
          <w:rFonts w:ascii="Segoe UI" w:hAnsi="Segoe UI" w:cs="Segoe UI"/>
        </w:rPr>
        <w:t>The servers must have Internet access (direct or through a proxy server)</w:t>
      </w:r>
    </w:p>
    <w:p w14:paraId="15FB3CC4" w14:textId="77777777" w:rsidR="00F71D49" w:rsidRPr="00F85AA5" w:rsidRDefault="00F71D49" w:rsidP="00F71D49">
      <w:pPr>
        <w:pStyle w:val="ListParagraph"/>
        <w:numPr>
          <w:ilvl w:val="1"/>
          <w:numId w:val="2"/>
        </w:numPr>
        <w:rPr>
          <w:rFonts w:ascii="Segoe UI" w:hAnsi="Segoe UI" w:cs="Segoe UI"/>
        </w:rPr>
      </w:pPr>
      <w:r w:rsidRPr="00F85AA5">
        <w:rPr>
          <w:rFonts w:ascii="Segoe UI" w:hAnsi="Segoe UI" w:cs="Segoe UI"/>
        </w:rPr>
        <w:t xml:space="preserve">The servers can be physical or virtual, running on-premises or in another </w:t>
      </w:r>
      <w:proofErr w:type="gramStart"/>
      <w:r w:rsidRPr="00F85AA5">
        <w:rPr>
          <w:rFonts w:ascii="Segoe UI" w:hAnsi="Segoe UI" w:cs="Segoe UI"/>
        </w:rPr>
        <w:t>cloud</w:t>
      </w:r>
      <w:proofErr w:type="gramEnd"/>
    </w:p>
    <w:p w14:paraId="6256E8F1" w14:textId="7C17F02E" w:rsidR="00F71D49" w:rsidRPr="00F85AA5" w:rsidRDefault="00F71D49" w:rsidP="00F71D49">
      <w:pPr>
        <w:pStyle w:val="ListParagraph"/>
        <w:numPr>
          <w:ilvl w:val="0"/>
          <w:numId w:val="2"/>
        </w:numPr>
        <w:rPr>
          <w:rFonts w:ascii="Segoe UI" w:hAnsi="Segoe UI" w:cs="Segoe UI"/>
        </w:rPr>
      </w:pPr>
      <w:r w:rsidRPr="00F85AA5">
        <w:rPr>
          <w:rFonts w:ascii="Segoe UI" w:hAnsi="Segoe UI" w:cs="Segoe UI"/>
        </w:rPr>
        <w:t>An account with administrator privileges on the server(s) to install and configure the Arc agent.</w:t>
      </w:r>
      <w:r w:rsidR="002D0C2A" w:rsidRPr="00F85AA5">
        <w:rPr>
          <w:rFonts w:ascii="Segoe UI" w:hAnsi="Segoe UI" w:cs="Segoe UI"/>
        </w:rPr>
        <w:t xml:space="preserve"> You can also use automated tools to </w:t>
      </w:r>
      <w:r w:rsidR="006A25BB" w:rsidRPr="00F85AA5">
        <w:rPr>
          <w:rFonts w:ascii="Segoe UI" w:hAnsi="Segoe UI" w:cs="Segoe UI"/>
        </w:rPr>
        <w:t>push out the installation script to your machines.</w:t>
      </w:r>
    </w:p>
    <w:p w14:paraId="6534C71C" w14:textId="77777777" w:rsidR="006A25BB" w:rsidRPr="00F85AA5" w:rsidRDefault="00F71D49" w:rsidP="00AC7143">
      <w:pPr>
        <w:pStyle w:val="ListParagraph"/>
        <w:numPr>
          <w:ilvl w:val="0"/>
          <w:numId w:val="2"/>
        </w:numPr>
        <w:rPr>
          <w:rFonts w:ascii="Segoe UI" w:hAnsi="Segoe UI" w:cs="Segoe UI"/>
        </w:rPr>
      </w:pPr>
      <w:r w:rsidRPr="00F85AA5">
        <w:rPr>
          <w:rFonts w:ascii="Segoe UI" w:hAnsi="Segoe UI" w:cs="Segoe UI"/>
        </w:rPr>
        <w:t>Contributor access to an Azure subscription where you’ll create the Azure Arc resources.</w:t>
      </w:r>
    </w:p>
    <w:p w14:paraId="2EDC11E9" w14:textId="77777777" w:rsidR="00F63454" w:rsidRDefault="00F63454" w:rsidP="006A25BB">
      <w:pPr>
        <w:rPr>
          <w:b/>
          <w:bCs/>
          <w:sz w:val="24"/>
          <w:szCs w:val="24"/>
        </w:rPr>
      </w:pPr>
    </w:p>
    <w:p w14:paraId="7E851FD1" w14:textId="39F95FC6" w:rsidR="00F63454" w:rsidRPr="00F85AA5" w:rsidRDefault="00F71D49" w:rsidP="006A25BB">
      <w:pPr>
        <w:rPr>
          <w:rFonts w:ascii="Segoe UI" w:hAnsi="Segoe UI" w:cs="Segoe UI"/>
          <w:b/>
          <w:bCs/>
          <w:sz w:val="24"/>
          <w:szCs w:val="24"/>
        </w:rPr>
      </w:pPr>
      <w:r w:rsidRPr="00F85AA5">
        <w:rPr>
          <w:rFonts w:ascii="Segoe UI" w:hAnsi="Segoe UI" w:cs="Segoe UI"/>
          <w:b/>
          <w:bCs/>
          <w:sz w:val="24"/>
          <w:szCs w:val="24"/>
        </w:rPr>
        <w:t>Tasks:</w:t>
      </w:r>
    </w:p>
    <w:tbl>
      <w:tblPr>
        <w:tblStyle w:val="PlainTable1"/>
        <w:tblW w:w="0" w:type="auto"/>
        <w:tblLook w:val="0420" w:firstRow="1" w:lastRow="0" w:firstColumn="0" w:lastColumn="0" w:noHBand="0" w:noVBand="1"/>
      </w:tblPr>
      <w:tblGrid>
        <w:gridCol w:w="3643"/>
        <w:gridCol w:w="4321"/>
        <w:gridCol w:w="1386"/>
      </w:tblGrid>
      <w:tr w:rsidR="00F71D49" w14:paraId="11BCFC67" w14:textId="77777777" w:rsidTr="00AC7143">
        <w:trPr>
          <w:cnfStyle w:val="100000000000" w:firstRow="1" w:lastRow="0" w:firstColumn="0" w:lastColumn="0" w:oddVBand="0" w:evenVBand="0" w:oddHBand="0" w:evenHBand="0" w:firstRowFirstColumn="0" w:firstRowLastColumn="0" w:lastRowFirstColumn="0" w:lastRowLastColumn="0"/>
        </w:trPr>
        <w:tc>
          <w:tcPr>
            <w:tcW w:w="3955" w:type="dxa"/>
          </w:tcPr>
          <w:p w14:paraId="151870C8" w14:textId="77777777" w:rsidR="00F71D49" w:rsidRPr="00F85AA5" w:rsidRDefault="00F71D49" w:rsidP="00AC7143">
            <w:pPr>
              <w:rPr>
                <w:rFonts w:ascii="Segoe UI" w:hAnsi="Segoe UI" w:cs="Segoe UI"/>
              </w:rPr>
            </w:pPr>
            <w:r w:rsidRPr="00F85AA5">
              <w:rPr>
                <w:rFonts w:ascii="Segoe UI" w:hAnsi="Segoe UI" w:cs="Segoe UI"/>
              </w:rPr>
              <w:t>Task</w:t>
            </w:r>
          </w:p>
        </w:tc>
        <w:tc>
          <w:tcPr>
            <w:tcW w:w="4368" w:type="dxa"/>
          </w:tcPr>
          <w:p w14:paraId="65AB5E4E" w14:textId="77777777" w:rsidR="00F71D49" w:rsidRPr="00F85AA5" w:rsidRDefault="00F71D49" w:rsidP="00AC7143">
            <w:pPr>
              <w:rPr>
                <w:rFonts w:ascii="Segoe UI" w:hAnsi="Segoe UI" w:cs="Segoe UI"/>
              </w:rPr>
            </w:pPr>
            <w:r w:rsidRPr="00F85AA5">
              <w:rPr>
                <w:rFonts w:ascii="Segoe UI" w:hAnsi="Segoe UI" w:cs="Segoe UI"/>
              </w:rPr>
              <w:t>Details</w:t>
            </w:r>
          </w:p>
        </w:tc>
        <w:tc>
          <w:tcPr>
            <w:tcW w:w="1027" w:type="dxa"/>
          </w:tcPr>
          <w:p w14:paraId="7A4DB245" w14:textId="77777777" w:rsidR="00F71D49" w:rsidRDefault="00F71D49" w:rsidP="00AC7143">
            <w:r>
              <w:t>Duration</w:t>
            </w:r>
          </w:p>
        </w:tc>
      </w:tr>
      <w:tr w:rsidR="00F71D49" w14:paraId="42070C73" w14:textId="77777777" w:rsidTr="00AC7143">
        <w:trPr>
          <w:cnfStyle w:val="000000100000" w:firstRow="0" w:lastRow="0" w:firstColumn="0" w:lastColumn="0" w:oddVBand="0" w:evenVBand="0" w:oddHBand="1" w:evenHBand="0" w:firstRowFirstColumn="0" w:firstRowLastColumn="0" w:lastRowFirstColumn="0" w:lastRowLastColumn="0"/>
        </w:trPr>
        <w:tc>
          <w:tcPr>
            <w:tcW w:w="3955" w:type="dxa"/>
          </w:tcPr>
          <w:p w14:paraId="1A2BAE4C" w14:textId="2B38BC46" w:rsidR="00F71D49" w:rsidRPr="00F85AA5" w:rsidRDefault="001120F5" w:rsidP="00AC7143">
            <w:pPr>
              <w:rPr>
                <w:rFonts w:ascii="Segoe UI" w:hAnsi="Segoe UI" w:cs="Segoe UI"/>
              </w:rPr>
            </w:pPr>
            <w:r w:rsidRPr="00F85AA5">
              <w:rPr>
                <w:rFonts w:ascii="Segoe UI" w:hAnsi="Segoe UI" w:cs="Segoe UI"/>
              </w:rPr>
              <w:t>Create a resource group where you’ll onboard your Arc enabled servers.</w:t>
            </w:r>
            <w:r w:rsidR="00F90E13" w:rsidRPr="00F85AA5">
              <w:rPr>
                <w:rFonts w:ascii="Segoe UI" w:hAnsi="Segoe UI" w:cs="Segoe UI"/>
              </w:rPr>
              <w:t xml:space="preserve"> We’ll scope our policies to this resource group</w:t>
            </w:r>
            <w:r w:rsidR="00D55AA1" w:rsidRPr="00F85AA5">
              <w:rPr>
                <w:rFonts w:ascii="Segoe UI" w:hAnsi="Segoe UI" w:cs="Segoe UI"/>
              </w:rPr>
              <w:t xml:space="preserve"> so other resources in Azure aren’t affected by the trial.</w:t>
            </w:r>
          </w:p>
        </w:tc>
        <w:tc>
          <w:tcPr>
            <w:tcW w:w="4368" w:type="dxa"/>
          </w:tcPr>
          <w:p w14:paraId="18CA59E7" w14:textId="4D6BB212" w:rsidR="00F71D49" w:rsidRPr="00F85AA5" w:rsidRDefault="00A210CE" w:rsidP="00AC7143">
            <w:pPr>
              <w:rPr>
                <w:rFonts w:ascii="Segoe UI" w:hAnsi="Segoe UI" w:cs="Segoe UI"/>
              </w:rPr>
            </w:pPr>
            <w:hyperlink r:id="rId18" w:anchor="create-resource-groups" w:history="1">
              <w:r w:rsidR="00F90E13" w:rsidRPr="00F85AA5">
                <w:rPr>
                  <w:rStyle w:val="Hyperlink"/>
                  <w:rFonts w:ascii="Segoe UI" w:hAnsi="Segoe UI" w:cs="Segoe UI"/>
                </w:rPr>
                <w:t>Manage resource groups - Azure portal - Azure Resource Manager | Microsoft Docs</w:t>
              </w:r>
            </w:hyperlink>
          </w:p>
        </w:tc>
        <w:tc>
          <w:tcPr>
            <w:tcW w:w="1027" w:type="dxa"/>
          </w:tcPr>
          <w:p w14:paraId="25E7A08D" w14:textId="4C99C366" w:rsidR="00F71D49" w:rsidRDefault="00F90E13" w:rsidP="00AC7143">
            <w:r>
              <w:t>5 mins</w:t>
            </w:r>
          </w:p>
        </w:tc>
      </w:tr>
      <w:tr w:rsidR="00F71D49" w14:paraId="643AEDEA" w14:textId="77777777" w:rsidTr="00AC7143">
        <w:tc>
          <w:tcPr>
            <w:tcW w:w="3955" w:type="dxa"/>
          </w:tcPr>
          <w:p w14:paraId="4180C9E2" w14:textId="397F0F56" w:rsidR="00F71D49" w:rsidRPr="00F85AA5" w:rsidRDefault="001E4360" w:rsidP="00AC7143">
            <w:pPr>
              <w:rPr>
                <w:rFonts w:ascii="Segoe UI" w:hAnsi="Segoe UI" w:cs="Segoe UI"/>
              </w:rPr>
            </w:pPr>
            <w:r w:rsidRPr="00F85AA5">
              <w:rPr>
                <w:rFonts w:ascii="Segoe UI" w:hAnsi="Segoe UI" w:cs="Segoe UI"/>
              </w:rPr>
              <w:t xml:space="preserve">Decide if you want to use your production Log Analytics workspace </w:t>
            </w:r>
            <w:r w:rsidR="00CB3E1F" w:rsidRPr="00F85AA5">
              <w:rPr>
                <w:rFonts w:ascii="Segoe UI" w:hAnsi="Segoe UI" w:cs="Segoe UI"/>
              </w:rPr>
              <w:t>or a separate one for testing. You can re-use the one from the proof of concept if you want.</w:t>
            </w:r>
            <w:r w:rsidR="0038548F" w:rsidRPr="00F85AA5">
              <w:rPr>
                <w:rFonts w:ascii="Segoe UI" w:hAnsi="Segoe UI" w:cs="Segoe UI"/>
              </w:rPr>
              <w:t xml:space="preserve"> </w:t>
            </w:r>
          </w:p>
        </w:tc>
        <w:tc>
          <w:tcPr>
            <w:tcW w:w="4368" w:type="dxa"/>
          </w:tcPr>
          <w:p w14:paraId="04CDABF0" w14:textId="34CA7626" w:rsidR="00F71D49" w:rsidRPr="00F85AA5" w:rsidRDefault="00F71D49" w:rsidP="00AC7143">
            <w:pPr>
              <w:rPr>
                <w:rFonts w:ascii="Segoe UI" w:hAnsi="Segoe UI" w:cs="Segoe UI"/>
              </w:rPr>
            </w:pPr>
          </w:p>
        </w:tc>
        <w:tc>
          <w:tcPr>
            <w:tcW w:w="1027" w:type="dxa"/>
          </w:tcPr>
          <w:p w14:paraId="6149B894" w14:textId="05C8A658" w:rsidR="00F71D49" w:rsidRDefault="00F71D49" w:rsidP="00AC7143"/>
        </w:tc>
      </w:tr>
      <w:tr w:rsidR="00F71D49" w14:paraId="27881A2A" w14:textId="77777777" w:rsidTr="00AC7143">
        <w:trPr>
          <w:cnfStyle w:val="000000100000" w:firstRow="0" w:lastRow="0" w:firstColumn="0" w:lastColumn="0" w:oddVBand="0" w:evenVBand="0" w:oddHBand="1" w:evenHBand="0" w:firstRowFirstColumn="0" w:firstRowLastColumn="0" w:lastRowFirstColumn="0" w:lastRowLastColumn="0"/>
        </w:trPr>
        <w:tc>
          <w:tcPr>
            <w:tcW w:w="3955" w:type="dxa"/>
          </w:tcPr>
          <w:p w14:paraId="0C863D78" w14:textId="77777777" w:rsidR="00F71D49" w:rsidRPr="00F85AA5" w:rsidRDefault="00CB3E1F" w:rsidP="000B0C12">
            <w:pPr>
              <w:rPr>
                <w:rFonts w:ascii="Segoe UI" w:hAnsi="Segoe UI" w:cs="Segoe UI"/>
              </w:rPr>
            </w:pPr>
            <w:r w:rsidRPr="00F85AA5">
              <w:rPr>
                <w:rFonts w:ascii="Segoe UI" w:hAnsi="Segoe UI" w:cs="Segoe UI"/>
              </w:rPr>
              <w:t xml:space="preserve">Assign the </w:t>
            </w:r>
            <w:r w:rsidRPr="00F85AA5">
              <w:rPr>
                <w:rFonts w:ascii="Segoe UI" w:hAnsi="Segoe UI" w:cs="Segoe UI"/>
                <w:b/>
                <w:bCs/>
              </w:rPr>
              <w:t>Enable Azure Monitor for VMs</w:t>
            </w:r>
            <w:r w:rsidRPr="00F85AA5">
              <w:rPr>
                <w:rFonts w:ascii="Segoe UI" w:hAnsi="Segoe UI" w:cs="Segoe UI"/>
              </w:rPr>
              <w:t xml:space="preserve"> policy to your resource group to automatically </w:t>
            </w:r>
            <w:r w:rsidR="00C777D7" w:rsidRPr="00F85AA5">
              <w:rPr>
                <w:rFonts w:ascii="Segoe UI" w:hAnsi="Segoe UI" w:cs="Segoe UI"/>
              </w:rPr>
              <w:t>install the Azure monitoring agents (Log Analytics and Dependency agents) on new Arc enabled servers.</w:t>
            </w:r>
          </w:p>
          <w:p w14:paraId="3BC1CE27" w14:textId="77777777" w:rsidR="000F7FE5" w:rsidRPr="00F85AA5" w:rsidRDefault="000F7FE5" w:rsidP="000B0C12">
            <w:pPr>
              <w:rPr>
                <w:rFonts w:ascii="Segoe UI" w:hAnsi="Segoe UI" w:cs="Segoe UI"/>
              </w:rPr>
            </w:pPr>
          </w:p>
          <w:p w14:paraId="5F3CE8B8" w14:textId="7E5DCCE4" w:rsidR="00F71D49" w:rsidRPr="00F85AA5" w:rsidRDefault="002621A0" w:rsidP="00AC7143">
            <w:pPr>
              <w:rPr>
                <w:rFonts w:ascii="Segoe UI" w:hAnsi="Segoe UI" w:cs="Segoe UI"/>
              </w:rPr>
            </w:pPr>
            <w:r w:rsidRPr="00F85AA5">
              <w:rPr>
                <w:rFonts w:ascii="Segoe UI" w:hAnsi="Segoe UI" w:cs="Segoe UI"/>
              </w:rPr>
              <w:t>Use the resource group and log analytics workspaces created in previous steps to configure the policy assignment.</w:t>
            </w:r>
            <w:r w:rsidR="000F7FE5" w:rsidRPr="00F85AA5">
              <w:rPr>
                <w:rFonts w:ascii="Segoe UI" w:hAnsi="Segoe UI" w:cs="Segoe UI"/>
              </w:rPr>
              <w:t xml:space="preserve"> </w:t>
            </w:r>
          </w:p>
        </w:tc>
        <w:tc>
          <w:tcPr>
            <w:tcW w:w="4368" w:type="dxa"/>
          </w:tcPr>
          <w:p w14:paraId="5EF75E6F" w14:textId="46B5E310" w:rsidR="00F71D49" w:rsidRPr="00F85AA5" w:rsidRDefault="00A210CE" w:rsidP="00AC7143">
            <w:pPr>
              <w:rPr>
                <w:rFonts w:ascii="Segoe UI" w:hAnsi="Segoe UI" w:cs="Segoe UI"/>
              </w:rPr>
            </w:pPr>
            <w:hyperlink r:id="rId19" w:history="1">
              <w:r w:rsidR="000F7FE5" w:rsidRPr="00F85AA5">
                <w:rPr>
                  <w:rStyle w:val="Hyperlink"/>
                  <w:rFonts w:ascii="Segoe UI" w:hAnsi="Segoe UI" w:cs="Segoe UI"/>
                </w:rPr>
                <w:t>Enable Azure Monitor for VMs by using Azure Policy - Azure Monitor | Microsoft Docs</w:t>
              </w:r>
            </w:hyperlink>
          </w:p>
        </w:tc>
        <w:tc>
          <w:tcPr>
            <w:tcW w:w="1027" w:type="dxa"/>
          </w:tcPr>
          <w:p w14:paraId="52EEA04A" w14:textId="51107A2A" w:rsidR="00F71D49" w:rsidRDefault="000F7FE5" w:rsidP="00AC7143">
            <w:r>
              <w:t>10 mins</w:t>
            </w:r>
          </w:p>
        </w:tc>
      </w:tr>
      <w:tr w:rsidR="00EC258C" w14:paraId="79B0B448" w14:textId="77777777" w:rsidTr="00AC7143">
        <w:tc>
          <w:tcPr>
            <w:tcW w:w="3955" w:type="dxa"/>
          </w:tcPr>
          <w:p w14:paraId="745B0E10" w14:textId="0AA01238" w:rsidR="00EC258C" w:rsidRPr="00F85AA5" w:rsidRDefault="00F527FE" w:rsidP="000B0C12">
            <w:pPr>
              <w:rPr>
                <w:rFonts w:ascii="Segoe UI" w:hAnsi="Segoe UI" w:cs="Segoe UI"/>
              </w:rPr>
            </w:pPr>
            <w:r w:rsidRPr="00F85AA5">
              <w:rPr>
                <w:rFonts w:ascii="Segoe UI" w:hAnsi="Segoe UI" w:cs="Segoe UI"/>
              </w:rPr>
              <w:t>Assign</w:t>
            </w:r>
            <w:r w:rsidR="00EC258C" w:rsidRPr="00F85AA5">
              <w:rPr>
                <w:rFonts w:ascii="Segoe UI" w:hAnsi="Segoe UI" w:cs="Segoe UI"/>
              </w:rPr>
              <w:t xml:space="preserve"> the </w:t>
            </w:r>
            <w:r w:rsidR="00EC258C" w:rsidRPr="00F85AA5">
              <w:rPr>
                <w:rFonts w:ascii="Segoe UI" w:hAnsi="Segoe UI" w:cs="Segoe UI"/>
                <w:b/>
                <w:bCs/>
              </w:rPr>
              <w:t>Audit machines with insecure password security settings</w:t>
            </w:r>
            <w:r w:rsidR="00EC258C" w:rsidRPr="00F85AA5">
              <w:rPr>
                <w:rFonts w:ascii="Segoe UI" w:hAnsi="Segoe UI" w:cs="Segoe UI"/>
              </w:rPr>
              <w:t xml:space="preserve"> guest configuration policy to your resource group to audit operating system settings on each of your servers.</w:t>
            </w:r>
          </w:p>
        </w:tc>
        <w:tc>
          <w:tcPr>
            <w:tcW w:w="4368" w:type="dxa"/>
          </w:tcPr>
          <w:p w14:paraId="72E70B3E" w14:textId="77777777" w:rsidR="00EC258C" w:rsidRPr="00F85AA5" w:rsidRDefault="00F527FE" w:rsidP="00AC7143">
            <w:pPr>
              <w:rPr>
                <w:rFonts w:ascii="Segoe UI" w:hAnsi="Segoe UI" w:cs="Segoe UI"/>
              </w:rPr>
            </w:pPr>
            <w:r w:rsidRPr="00F85AA5">
              <w:rPr>
                <w:rFonts w:ascii="Segoe UI" w:hAnsi="Segoe UI" w:cs="Segoe UI"/>
              </w:rPr>
              <w:t>Navigate to Policy &gt; Definitions in the Azure Portal</w:t>
            </w:r>
          </w:p>
          <w:p w14:paraId="40095ECC" w14:textId="77777777" w:rsidR="00F527FE" w:rsidRPr="00F85AA5" w:rsidRDefault="00F527FE" w:rsidP="00AC7143">
            <w:pPr>
              <w:rPr>
                <w:rFonts w:ascii="Segoe UI" w:hAnsi="Segoe UI" w:cs="Segoe UI"/>
              </w:rPr>
            </w:pPr>
          </w:p>
          <w:p w14:paraId="27DC2CF6" w14:textId="77777777" w:rsidR="00F527FE" w:rsidRPr="00F85AA5" w:rsidRDefault="00F527FE" w:rsidP="00AC7143">
            <w:pPr>
              <w:rPr>
                <w:rFonts w:ascii="Segoe UI" w:hAnsi="Segoe UI" w:cs="Segoe UI"/>
              </w:rPr>
            </w:pPr>
            <w:r w:rsidRPr="00F85AA5">
              <w:rPr>
                <w:rFonts w:ascii="Segoe UI" w:hAnsi="Segoe UI" w:cs="Segoe UI"/>
              </w:rPr>
              <w:t xml:space="preserve">Filter the list for “Audit machines with insecure password security settings” and click the initiative </w:t>
            </w:r>
            <w:proofErr w:type="gramStart"/>
            <w:r w:rsidRPr="00F85AA5">
              <w:rPr>
                <w:rFonts w:ascii="Segoe UI" w:hAnsi="Segoe UI" w:cs="Segoe UI"/>
              </w:rPr>
              <w:t>definition</w:t>
            </w:r>
            <w:proofErr w:type="gramEnd"/>
          </w:p>
          <w:p w14:paraId="09698CC6" w14:textId="77777777" w:rsidR="00F527FE" w:rsidRPr="00F85AA5" w:rsidRDefault="00F527FE" w:rsidP="00AC7143">
            <w:pPr>
              <w:rPr>
                <w:rFonts w:ascii="Segoe UI" w:hAnsi="Segoe UI" w:cs="Segoe UI"/>
              </w:rPr>
            </w:pPr>
          </w:p>
          <w:p w14:paraId="453873E9" w14:textId="77777777" w:rsidR="00F527FE" w:rsidRPr="00F85AA5" w:rsidRDefault="00127369" w:rsidP="00AC7143">
            <w:pPr>
              <w:rPr>
                <w:rFonts w:ascii="Segoe UI" w:hAnsi="Segoe UI" w:cs="Segoe UI"/>
              </w:rPr>
            </w:pPr>
            <w:r w:rsidRPr="00F85AA5">
              <w:rPr>
                <w:rFonts w:ascii="Segoe UI" w:hAnsi="Segoe UI" w:cs="Segoe UI"/>
              </w:rPr>
              <w:t>Click “Assign” and set the scope to your resource group (use the […] butt</w:t>
            </w:r>
            <w:r w:rsidR="000431CC" w:rsidRPr="00F85AA5">
              <w:rPr>
                <w:rFonts w:ascii="Segoe UI" w:hAnsi="Segoe UI" w:cs="Segoe UI"/>
              </w:rPr>
              <w:t>on to search for resource groups)</w:t>
            </w:r>
          </w:p>
          <w:p w14:paraId="63F09B0E" w14:textId="77777777" w:rsidR="000431CC" w:rsidRPr="00F85AA5" w:rsidRDefault="000431CC" w:rsidP="00AC7143">
            <w:pPr>
              <w:rPr>
                <w:rFonts w:ascii="Segoe UI" w:hAnsi="Segoe UI" w:cs="Segoe UI"/>
              </w:rPr>
            </w:pPr>
          </w:p>
          <w:p w14:paraId="2B371DF1" w14:textId="77777777" w:rsidR="000431CC" w:rsidRPr="00F85AA5" w:rsidRDefault="000431CC" w:rsidP="00AC7143">
            <w:pPr>
              <w:rPr>
                <w:rFonts w:ascii="Segoe UI" w:hAnsi="Segoe UI" w:cs="Segoe UI"/>
              </w:rPr>
            </w:pPr>
            <w:r w:rsidRPr="00F85AA5">
              <w:rPr>
                <w:rFonts w:ascii="Segoe UI" w:hAnsi="Segoe UI" w:cs="Segoe UI"/>
              </w:rPr>
              <w:t>On the “Parameters” tab</w:t>
            </w:r>
            <w:r w:rsidR="00273EDE" w:rsidRPr="00F85AA5">
              <w:rPr>
                <w:rFonts w:ascii="Segoe UI" w:hAnsi="Segoe UI" w:cs="Segoe UI"/>
              </w:rPr>
              <w:t xml:space="preserve">, </w:t>
            </w:r>
            <w:r w:rsidR="00E86F48" w:rsidRPr="00F85AA5">
              <w:rPr>
                <w:rFonts w:ascii="Segoe UI" w:hAnsi="Segoe UI" w:cs="Segoe UI"/>
              </w:rPr>
              <w:t xml:space="preserve">set “Include Arc connected servers” to </w:t>
            </w:r>
            <w:r w:rsidR="00E86F48" w:rsidRPr="00F85AA5">
              <w:rPr>
                <w:rFonts w:ascii="Segoe UI" w:hAnsi="Segoe UI" w:cs="Segoe UI"/>
                <w:b/>
                <w:bCs/>
              </w:rPr>
              <w:t>True</w:t>
            </w:r>
            <w:r w:rsidR="00E86F48" w:rsidRPr="00F85AA5">
              <w:rPr>
                <w:rFonts w:ascii="Segoe UI" w:hAnsi="Segoe UI" w:cs="Segoe UI"/>
              </w:rPr>
              <w:t>, then finish creating the assignment. By default, guest configuration policies do not apply to Arc enabled servers, so always check the parameters tab to see if you need to opt in.</w:t>
            </w:r>
          </w:p>
          <w:p w14:paraId="7E44BBC7" w14:textId="77777777" w:rsidR="00E236A8" w:rsidRPr="00F85AA5" w:rsidRDefault="00E236A8" w:rsidP="00AC7143">
            <w:pPr>
              <w:rPr>
                <w:rFonts w:ascii="Segoe UI" w:hAnsi="Segoe UI" w:cs="Segoe UI"/>
              </w:rPr>
            </w:pPr>
          </w:p>
          <w:p w14:paraId="643770C6" w14:textId="4378295F" w:rsidR="00E236A8" w:rsidRPr="00F85AA5" w:rsidRDefault="00E236A8" w:rsidP="00AC7143">
            <w:pPr>
              <w:rPr>
                <w:rFonts w:ascii="Segoe UI" w:hAnsi="Segoe UI" w:cs="Segoe UI"/>
              </w:rPr>
            </w:pPr>
            <w:r w:rsidRPr="00F85AA5">
              <w:rPr>
                <w:rFonts w:ascii="Segoe UI" w:hAnsi="Segoe UI" w:cs="Segoe UI"/>
              </w:rPr>
              <w:t xml:space="preserve">You’ll be able to see compliance results for this policy within </w:t>
            </w:r>
            <w:r w:rsidR="00D24871" w:rsidRPr="00F85AA5">
              <w:rPr>
                <w:rFonts w:ascii="Segoe UI" w:hAnsi="Segoe UI" w:cs="Segoe UI"/>
              </w:rPr>
              <w:t>an</w:t>
            </w:r>
            <w:r w:rsidRPr="00F85AA5">
              <w:rPr>
                <w:rFonts w:ascii="Segoe UI" w:hAnsi="Segoe UI" w:cs="Segoe UI"/>
              </w:rPr>
              <w:t xml:space="preserve"> hour.</w:t>
            </w:r>
          </w:p>
        </w:tc>
        <w:tc>
          <w:tcPr>
            <w:tcW w:w="1027" w:type="dxa"/>
          </w:tcPr>
          <w:p w14:paraId="3DEE4A99" w14:textId="5672BE09" w:rsidR="00EC258C" w:rsidRDefault="00E86F48" w:rsidP="00AC7143">
            <w:r>
              <w:lastRenderedPageBreak/>
              <w:t>5 mins</w:t>
            </w:r>
          </w:p>
        </w:tc>
      </w:tr>
      <w:tr w:rsidR="001C50D1" w14:paraId="510FCB80" w14:textId="77777777" w:rsidTr="00AC7143">
        <w:trPr>
          <w:cnfStyle w:val="000000100000" w:firstRow="0" w:lastRow="0" w:firstColumn="0" w:lastColumn="0" w:oddVBand="0" w:evenVBand="0" w:oddHBand="1" w:evenHBand="0" w:firstRowFirstColumn="0" w:firstRowLastColumn="0" w:lastRowFirstColumn="0" w:lastRowLastColumn="0"/>
        </w:trPr>
        <w:tc>
          <w:tcPr>
            <w:tcW w:w="3955" w:type="dxa"/>
          </w:tcPr>
          <w:p w14:paraId="5BAE3A8F" w14:textId="3072EE2C" w:rsidR="00F71D49" w:rsidRPr="00F85AA5" w:rsidRDefault="008B41FA" w:rsidP="00AC7143">
            <w:pPr>
              <w:rPr>
                <w:rFonts w:ascii="Segoe UI" w:hAnsi="Segoe UI" w:cs="Segoe UI"/>
              </w:rPr>
            </w:pPr>
            <w:r w:rsidRPr="00F85AA5">
              <w:rPr>
                <w:rFonts w:ascii="Segoe UI" w:hAnsi="Segoe UI" w:cs="Segoe UI"/>
              </w:rPr>
              <w:t xml:space="preserve">To configure Update Management to automatically monitor new servers added to your Log Analytics workspace, </w:t>
            </w:r>
            <w:r w:rsidR="007C58C6" w:rsidRPr="00F85AA5">
              <w:rPr>
                <w:rFonts w:ascii="Segoe UI" w:hAnsi="Segoe UI" w:cs="Segoe UI"/>
              </w:rPr>
              <w:t xml:space="preserve">you need to </w:t>
            </w:r>
            <w:r w:rsidR="008779CB" w:rsidRPr="00F85AA5">
              <w:rPr>
                <w:rFonts w:ascii="Segoe UI" w:hAnsi="Segoe UI" w:cs="Segoe UI"/>
              </w:rPr>
              <w:t>disable scope configuration for Update Management.</w:t>
            </w:r>
          </w:p>
        </w:tc>
        <w:tc>
          <w:tcPr>
            <w:tcW w:w="4368" w:type="dxa"/>
          </w:tcPr>
          <w:p w14:paraId="33E45E05" w14:textId="77777777" w:rsidR="008779CB" w:rsidRPr="00F85AA5" w:rsidRDefault="00A210CE" w:rsidP="008779CB">
            <w:pPr>
              <w:rPr>
                <w:rFonts w:ascii="Segoe UI" w:hAnsi="Segoe UI" w:cs="Segoe UI"/>
              </w:rPr>
            </w:pPr>
            <w:hyperlink r:id="rId20" w:anchor="enable-machines-in-the-workspace" w:history="1">
              <w:r w:rsidR="008779CB" w:rsidRPr="00F85AA5">
                <w:rPr>
                  <w:rStyle w:val="Hyperlink"/>
                  <w:rFonts w:ascii="Segoe UI" w:hAnsi="Segoe UI" w:cs="Segoe UI"/>
                </w:rPr>
                <w:t>Enable machines in the workspace | Microsoft Docs</w:t>
              </w:r>
            </w:hyperlink>
          </w:p>
          <w:p w14:paraId="6CD6C955" w14:textId="77777777" w:rsidR="008779CB" w:rsidRPr="00F85AA5" w:rsidRDefault="008779CB" w:rsidP="008779CB">
            <w:pPr>
              <w:rPr>
                <w:rFonts w:ascii="Segoe UI" w:hAnsi="Segoe UI" w:cs="Segoe UI"/>
              </w:rPr>
            </w:pPr>
          </w:p>
          <w:p w14:paraId="46096DA5" w14:textId="73B8FE84" w:rsidR="00F71D49" w:rsidRPr="00F85AA5" w:rsidRDefault="008779CB" w:rsidP="00AC7143">
            <w:pPr>
              <w:rPr>
                <w:rFonts w:ascii="Segoe UI" w:hAnsi="Segoe UI" w:cs="Segoe UI"/>
              </w:rPr>
            </w:pPr>
            <w:r w:rsidRPr="00F85AA5">
              <w:rPr>
                <w:rFonts w:ascii="Segoe UI" w:hAnsi="Segoe UI" w:cs="Segoe UI"/>
              </w:rPr>
              <w:t>Select the “Enable on all available and future machines” option</w:t>
            </w:r>
          </w:p>
        </w:tc>
        <w:tc>
          <w:tcPr>
            <w:tcW w:w="1027" w:type="dxa"/>
          </w:tcPr>
          <w:p w14:paraId="72C029C8" w14:textId="401F6FFB" w:rsidR="00F71D49" w:rsidRDefault="009C5A89" w:rsidP="00AC7143">
            <w:r>
              <w:t>5 mins</w:t>
            </w:r>
          </w:p>
        </w:tc>
      </w:tr>
      <w:tr w:rsidR="001C50D1" w14:paraId="28B67663" w14:textId="77777777" w:rsidTr="00AC7143">
        <w:tc>
          <w:tcPr>
            <w:tcW w:w="3955" w:type="dxa"/>
          </w:tcPr>
          <w:p w14:paraId="65FED26D" w14:textId="13C1D5B6" w:rsidR="00F71D49" w:rsidRPr="00F85AA5" w:rsidRDefault="009C5A89" w:rsidP="00AC7143">
            <w:pPr>
              <w:rPr>
                <w:rFonts w:ascii="Segoe UI" w:hAnsi="Segoe UI" w:cs="Segoe UI"/>
              </w:rPr>
            </w:pPr>
            <w:r w:rsidRPr="00F85AA5">
              <w:rPr>
                <w:rFonts w:ascii="Segoe UI" w:hAnsi="Segoe UI" w:cs="Segoe UI"/>
              </w:rPr>
              <w:t xml:space="preserve">Now that your Azure services are ready to automatically be deployed to your Arc servers, it’s time to create an onboarding script </w:t>
            </w:r>
            <w:r w:rsidR="00616C13" w:rsidRPr="00F85AA5">
              <w:rPr>
                <w:rFonts w:ascii="Segoe UI" w:hAnsi="Segoe UI" w:cs="Segoe UI"/>
              </w:rPr>
              <w:t>that can be used on multiple machines. Unlike with the POC, you’ll use a Service Principal to allow the script to run unattended.</w:t>
            </w:r>
          </w:p>
        </w:tc>
        <w:tc>
          <w:tcPr>
            <w:tcW w:w="4368" w:type="dxa"/>
          </w:tcPr>
          <w:p w14:paraId="7BDB9322" w14:textId="6DA2E22B" w:rsidR="00F71D49" w:rsidRPr="00F85AA5" w:rsidRDefault="00A210CE" w:rsidP="00AC7143">
            <w:pPr>
              <w:rPr>
                <w:rFonts w:ascii="Segoe UI" w:hAnsi="Segoe UI" w:cs="Segoe UI"/>
              </w:rPr>
            </w:pPr>
            <w:hyperlink r:id="rId21" w:history="1">
              <w:r w:rsidR="00DF1EF2" w:rsidRPr="00F85AA5">
                <w:rPr>
                  <w:rStyle w:val="Hyperlink"/>
                  <w:rFonts w:ascii="Segoe UI" w:hAnsi="Segoe UI" w:cs="Segoe UI"/>
                </w:rPr>
                <w:t>Connect hybrid machines to Azure at scale - Azure Arc | Microsoft Docs</w:t>
              </w:r>
            </w:hyperlink>
          </w:p>
        </w:tc>
        <w:tc>
          <w:tcPr>
            <w:tcW w:w="1027" w:type="dxa"/>
          </w:tcPr>
          <w:p w14:paraId="31A88300" w14:textId="205DC7EA" w:rsidR="00F71D49" w:rsidRDefault="00DF1EF2" w:rsidP="00AC7143">
            <w:r>
              <w:t>10 mins</w:t>
            </w:r>
          </w:p>
        </w:tc>
      </w:tr>
      <w:tr w:rsidR="00DF1EF2" w14:paraId="15D1D94E" w14:textId="77777777" w:rsidTr="000D790D">
        <w:trPr>
          <w:cnfStyle w:val="000000100000" w:firstRow="0" w:lastRow="0" w:firstColumn="0" w:lastColumn="0" w:oddVBand="0" w:evenVBand="0" w:oddHBand="1" w:evenHBand="0" w:firstRowFirstColumn="0" w:firstRowLastColumn="0" w:lastRowFirstColumn="0" w:lastRowLastColumn="0"/>
        </w:trPr>
        <w:tc>
          <w:tcPr>
            <w:tcW w:w="3955" w:type="dxa"/>
          </w:tcPr>
          <w:p w14:paraId="000A096F" w14:textId="0421C3E4" w:rsidR="00DF1EF2" w:rsidRPr="00F85AA5" w:rsidRDefault="0009554A" w:rsidP="008779CB">
            <w:pPr>
              <w:rPr>
                <w:rFonts w:ascii="Segoe UI" w:hAnsi="Segoe UI" w:cs="Segoe UI"/>
              </w:rPr>
            </w:pPr>
            <w:r w:rsidRPr="00F85AA5">
              <w:rPr>
                <w:rFonts w:ascii="Segoe UI" w:hAnsi="Segoe UI" w:cs="Segoe UI"/>
              </w:rPr>
              <w:t xml:space="preserve">Run the script </w:t>
            </w:r>
            <w:r w:rsidR="00794D7B" w:rsidRPr="00F85AA5">
              <w:rPr>
                <w:rFonts w:ascii="Segoe UI" w:hAnsi="Segoe UI" w:cs="Segoe UI"/>
              </w:rPr>
              <w:t>to install the Arc agent on the</w:t>
            </w:r>
            <w:r w:rsidRPr="00F85AA5">
              <w:rPr>
                <w:rFonts w:ascii="Segoe UI" w:hAnsi="Segoe UI" w:cs="Segoe UI"/>
              </w:rPr>
              <w:t xml:space="preserve"> servers. You can automate this with your favorite automation tooling.</w:t>
            </w:r>
          </w:p>
        </w:tc>
        <w:tc>
          <w:tcPr>
            <w:tcW w:w="4368" w:type="dxa"/>
          </w:tcPr>
          <w:p w14:paraId="70D76FF4" w14:textId="77777777" w:rsidR="00DF1EF2" w:rsidRPr="00F85AA5" w:rsidRDefault="00E03F88" w:rsidP="008779CB">
            <w:pPr>
              <w:rPr>
                <w:rFonts w:ascii="Segoe UI" w:hAnsi="Segoe UI" w:cs="Segoe UI"/>
              </w:rPr>
            </w:pPr>
            <w:r w:rsidRPr="00F85AA5">
              <w:rPr>
                <w:rFonts w:ascii="Segoe UI" w:hAnsi="Segoe UI" w:cs="Segoe UI"/>
              </w:rPr>
              <w:t>Sample at-scale onboarding resources:</w:t>
            </w:r>
          </w:p>
          <w:p w14:paraId="66E38BCF" w14:textId="77777777" w:rsidR="007861C0" w:rsidRPr="00F85AA5" w:rsidRDefault="00A210CE" w:rsidP="007861C0">
            <w:pPr>
              <w:numPr>
                <w:ilvl w:val="0"/>
                <w:numId w:val="3"/>
              </w:numPr>
              <w:tabs>
                <w:tab w:val="num" w:pos="720"/>
              </w:tabs>
              <w:rPr>
                <w:rFonts w:ascii="Segoe UI" w:hAnsi="Segoe UI" w:cs="Segoe UI"/>
              </w:rPr>
            </w:pPr>
            <w:hyperlink r:id="rId22" w:history="1">
              <w:r w:rsidR="007861C0" w:rsidRPr="00F85AA5">
                <w:rPr>
                  <w:rStyle w:val="Hyperlink"/>
                  <w:rFonts w:ascii="Segoe UI" w:hAnsi="Segoe UI" w:cs="Segoe UI"/>
                </w:rPr>
                <w:t>Scaled Onboarding VMware vSphere Windows Server VMs to Azure Arc</w:t>
              </w:r>
            </w:hyperlink>
          </w:p>
          <w:p w14:paraId="42777843" w14:textId="77777777" w:rsidR="007861C0" w:rsidRPr="00F85AA5" w:rsidRDefault="00A210CE" w:rsidP="007861C0">
            <w:pPr>
              <w:numPr>
                <w:ilvl w:val="0"/>
                <w:numId w:val="3"/>
              </w:numPr>
              <w:tabs>
                <w:tab w:val="num" w:pos="720"/>
              </w:tabs>
              <w:rPr>
                <w:rFonts w:ascii="Segoe UI" w:hAnsi="Segoe UI" w:cs="Segoe UI"/>
              </w:rPr>
            </w:pPr>
            <w:hyperlink r:id="rId23" w:history="1">
              <w:r w:rsidR="007861C0" w:rsidRPr="00F85AA5">
                <w:rPr>
                  <w:rStyle w:val="Hyperlink"/>
                  <w:rFonts w:ascii="Segoe UI" w:hAnsi="Segoe UI" w:cs="Segoe UI"/>
                </w:rPr>
                <w:t>Scaled Onboarding VMware vSphere Linux VMs to Azure Arc</w:t>
              </w:r>
            </w:hyperlink>
          </w:p>
          <w:p w14:paraId="7C4D8A0A" w14:textId="77777777" w:rsidR="007861C0" w:rsidRPr="00F85AA5" w:rsidRDefault="00A210CE" w:rsidP="007861C0">
            <w:pPr>
              <w:numPr>
                <w:ilvl w:val="0"/>
                <w:numId w:val="3"/>
              </w:numPr>
              <w:tabs>
                <w:tab w:val="num" w:pos="720"/>
              </w:tabs>
              <w:rPr>
                <w:rFonts w:ascii="Segoe UI" w:hAnsi="Segoe UI" w:cs="Segoe UI"/>
              </w:rPr>
            </w:pPr>
            <w:hyperlink r:id="rId24" w:history="1">
              <w:r w:rsidR="007861C0" w:rsidRPr="00F85AA5">
                <w:rPr>
                  <w:rStyle w:val="Hyperlink"/>
                  <w:rFonts w:ascii="Segoe UI" w:hAnsi="Segoe UI" w:cs="Segoe UI"/>
                </w:rPr>
                <w:t>Scaled Onboarding AWS EC2 instances to Azure Arc using Ansible</w:t>
              </w:r>
            </w:hyperlink>
          </w:p>
          <w:p w14:paraId="1C1885AC" w14:textId="0F11BDE7" w:rsidR="00DF1EF2" w:rsidRPr="00F85AA5" w:rsidRDefault="00A210CE" w:rsidP="0028229E">
            <w:pPr>
              <w:numPr>
                <w:ilvl w:val="0"/>
                <w:numId w:val="3"/>
              </w:numPr>
              <w:tabs>
                <w:tab w:val="num" w:pos="720"/>
              </w:tabs>
              <w:rPr>
                <w:rFonts w:ascii="Segoe UI" w:hAnsi="Segoe UI" w:cs="Segoe UI"/>
              </w:rPr>
            </w:pPr>
            <w:hyperlink r:id="rId25" w:history="1">
              <w:r w:rsidR="005F56B0" w:rsidRPr="00F85AA5">
                <w:rPr>
                  <w:rStyle w:val="Hyperlink"/>
                  <w:rFonts w:ascii="Segoe UI" w:hAnsi="Segoe UI" w:cs="Segoe UI"/>
                </w:rPr>
                <w:t>PowerShell remoting at-scale deployment (Windows only)</w:t>
              </w:r>
            </w:hyperlink>
          </w:p>
        </w:tc>
        <w:tc>
          <w:tcPr>
            <w:tcW w:w="1027" w:type="dxa"/>
          </w:tcPr>
          <w:p w14:paraId="1A1EBD21" w14:textId="77777777" w:rsidR="00145931" w:rsidRDefault="00D41AEB" w:rsidP="008779CB">
            <w:r>
              <w:t>1</w:t>
            </w:r>
            <w:r w:rsidR="00145931">
              <w:t xml:space="preserve">+ hour </w:t>
            </w:r>
          </w:p>
          <w:p w14:paraId="4820C0D7" w14:textId="77777777" w:rsidR="00145931" w:rsidRDefault="00145931" w:rsidP="008779CB"/>
          <w:p w14:paraId="73CCE09D" w14:textId="664C8C06" w:rsidR="00DF1EF2" w:rsidRDefault="00145931" w:rsidP="008779CB">
            <w:r>
              <w:t>(depends on your automation tool and maintenance window)</w:t>
            </w:r>
          </w:p>
        </w:tc>
      </w:tr>
      <w:tr w:rsidR="0028229E" w14:paraId="630E3094" w14:textId="77777777" w:rsidTr="00D54B06">
        <w:tc>
          <w:tcPr>
            <w:tcW w:w="3955" w:type="dxa"/>
          </w:tcPr>
          <w:p w14:paraId="6ABA2B42" w14:textId="1DF1C1FF" w:rsidR="0028229E" w:rsidRPr="00F85AA5" w:rsidRDefault="00090BA1" w:rsidP="008779CB">
            <w:pPr>
              <w:rPr>
                <w:rFonts w:ascii="Segoe UI" w:hAnsi="Segoe UI" w:cs="Segoe UI"/>
              </w:rPr>
            </w:pPr>
            <w:r w:rsidRPr="00F85AA5">
              <w:rPr>
                <w:rFonts w:ascii="Segoe UI" w:hAnsi="Segoe UI" w:cs="Segoe UI"/>
              </w:rPr>
              <w:t xml:space="preserve">Once your servers are connected to Azure, you can start using Azure Resource Graph to query across your hybrid resources. In the Azure Portal, go to Resource Graph </w:t>
            </w:r>
            <w:r w:rsidRPr="00F85AA5">
              <w:rPr>
                <w:rFonts w:ascii="Segoe UI" w:hAnsi="Segoe UI" w:cs="Segoe UI"/>
              </w:rPr>
              <w:lastRenderedPageBreak/>
              <w:t>Explorer and try some of the queries to the right.</w:t>
            </w:r>
          </w:p>
        </w:tc>
        <w:tc>
          <w:tcPr>
            <w:tcW w:w="4368" w:type="dxa"/>
          </w:tcPr>
          <w:p w14:paraId="632E8CEA" w14:textId="77777777" w:rsidR="0028229E" w:rsidRPr="00F85AA5" w:rsidRDefault="00090BA1" w:rsidP="008779CB">
            <w:pPr>
              <w:rPr>
                <w:rFonts w:ascii="Segoe UI" w:hAnsi="Segoe UI" w:cs="Segoe UI"/>
              </w:rPr>
            </w:pPr>
            <w:r w:rsidRPr="00F85AA5">
              <w:rPr>
                <w:rFonts w:ascii="Segoe UI" w:hAnsi="Segoe UI" w:cs="Segoe UI"/>
              </w:rPr>
              <w:lastRenderedPageBreak/>
              <w:t xml:space="preserve">See the operating system distribution across your </w:t>
            </w:r>
            <w:r w:rsidR="00563E18" w:rsidRPr="00F85AA5">
              <w:rPr>
                <w:rFonts w:ascii="Segoe UI" w:hAnsi="Segoe UI" w:cs="Segoe UI"/>
              </w:rPr>
              <w:t>servers:</w:t>
            </w:r>
          </w:p>
          <w:p w14:paraId="27C7BF83" w14:textId="77777777" w:rsidR="00DF6BF1" w:rsidRPr="00F85AA5" w:rsidRDefault="00DF6BF1" w:rsidP="00DF6BF1">
            <w:pPr>
              <w:rPr>
                <w:rFonts w:ascii="Segoe UI" w:hAnsi="Segoe UI" w:cs="Segoe UI"/>
                <w:sz w:val="20"/>
                <w:szCs w:val="20"/>
              </w:rPr>
            </w:pPr>
            <w:r w:rsidRPr="00F85AA5">
              <w:rPr>
                <w:rFonts w:ascii="Segoe UI" w:hAnsi="Segoe UI" w:cs="Segoe UI"/>
                <w:sz w:val="20"/>
                <w:szCs w:val="20"/>
              </w:rPr>
              <w:t>Resources</w:t>
            </w:r>
          </w:p>
          <w:p w14:paraId="350ADB22" w14:textId="77777777" w:rsidR="00DF6BF1" w:rsidRPr="00F85AA5" w:rsidRDefault="00DF6BF1" w:rsidP="00DF6BF1">
            <w:pPr>
              <w:rPr>
                <w:rFonts w:ascii="Segoe UI" w:hAnsi="Segoe UI" w:cs="Segoe UI"/>
                <w:sz w:val="20"/>
                <w:szCs w:val="20"/>
              </w:rPr>
            </w:pPr>
            <w:r w:rsidRPr="00F85AA5">
              <w:rPr>
                <w:rFonts w:ascii="Segoe UI" w:hAnsi="Segoe UI" w:cs="Segoe UI"/>
                <w:sz w:val="20"/>
                <w:szCs w:val="20"/>
              </w:rPr>
              <w:t>| where type =~ "</w:t>
            </w:r>
            <w:proofErr w:type="spellStart"/>
            <w:r w:rsidRPr="00F85AA5">
              <w:rPr>
                <w:rFonts w:ascii="Segoe UI" w:hAnsi="Segoe UI" w:cs="Segoe UI"/>
                <w:sz w:val="20"/>
                <w:szCs w:val="20"/>
              </w:rPr>
              <w:t>microsoft.hybridcompute</w:t>
            </w:r>
            <w:proofErr w:type="spellEnd"/>
            <w:r w:rsidRPr="00F85AA5">
              <w:rPr>
                <w:rFonts w:ascii="Segoe UI" w:hAnsi="Segoe UI" w:cs="Segoe UI"/>
                <w:sz w:val="20"/>
                <w:szCs w:val="20"/>
              </w:rPr>
              <w:t>/machines"</w:t>
            </w:r>
          </w:p>
          <w:p w14:paraId="7C857952" w14:textId="77777777" w:rsidR="00DF6BF1" w:rsidRPr="00F85AA5" w:rsidRDefault="00DF6BF1" w:rsidP="00DF6BF1">
            <w:pPr>
              <w:rPr>
                <w:rFonts w:ascii="Segoe UI" w:hAnsi="Segoe UI" w:cs="Segoe UI"/>
                <w:sz w:val="20"/>
                <w:szCs w:val="20"/>
              </w:rPr>
            </w:pPr>
            <w:r w:rsidRPr="00F85AA5">
              <w:rPr>
                <w:rFonts w:ascii="Segoe UI" w:hAnsi="Segoe UI" w:cs="Segoe UI"/>
                <w:sz w:val="20"/>
                <w:szCs w:val="20"/>
              </w:rPr>
              <w:lastRenderedPageBreak/>
              <w:t xml:space="preserve">| summarize count = count() by </w:t>
            </w:r>
            <w:proofErr w:type="spellStart"/>
            <w:r w:rsidRPr="00F85AA5">
              <w:rPr>
                <w:rFonts w:ascii="Segoe UI" w:hAnsi="Segoe UI" w:cs="Segoe UI"/>
                <w:sz w:val="20"/>
                <w:szCs w:val="20"/>
              </w:rPr>
              <w:t>osName</w:t>
            </w:r>
            <w:proofErr w:type="spellEnd"/>
            <w:r w:rsidRPr="00F85AA5">
              <w:rPr>
                <w:rFonts w:ascii="Segoe UI" w:hAnsi="Segoe UI" w:cs="Segoe UI"/>
                <w:sz w:val="20"/>
                <w:szCs w:val="20"/>
              </w:rPr>
              <w:t xml:space="preserve"> = </w:t>
            </w:r>
            <w:proofErr w:type="spellStart"/>
            <w:r w:rsidRPr="00F85AA5">
              <w:rPr>
                <w:rFonts w:ascii="Segoe UI" w:hAnsi="Segoe UI" w:cs="Segoe UI"/>
                <w:sz w:val="20"/>
                <w:szCs w:val="20"/>
              </w:rPr>
              <w:t>tostring</w:t>
            </w:r>
            <w:proofErr w:type="spellEnd"/>
            <w:r w:rsidRPr="00F85AA5">
              <w:rPr>
                <w:rFonts w:ascii="Segoe UI" w:hAnsi="Segoe UI" w:cs="Segoe UI"/>
                <w:sz w:val="20"/>
                <w:szCs w:val="20"/>
              </w:rPr>
              <w:t>(properties["</w:t>
            </w:r>
            <w:proofErr w:type="spellStart"/>
            <w:r w:rsidRPr="00F85AA5">
              <w:rPr>
                <w:rFonts w:ascii="Segoe UI" w:hAnsi="Segoe UI" w:cs="Segoe UI"/>
                <w:sz w:val="20"/>
                <w:szCs w:val="20"/>
              </w:rPr>
              <w:t>osName</w:t>
            </w:r>
            <w:proofErr w:type="spellEnd"/>
            <w:r w:rsidRPr="00F85AA5">
              <w:rPr>
                <w:rFonts w:ascii="Segoe UI" w:hAnsi="Segoe UI" w:cs="Segoe UI"/>
                <w:sz w:val="20"/>
                <w:szCs w:val="20"/>
              </w:rPr>
              <w:t>"])</w:t>
            </w:r>
          </w:p>
          <w:p w14:paraId="422DB853" w14:textId="77777777" w:rsidR="00563E18" w:rsidRPr="00F85AA5" w:rsidRDefault="00563E18" w:rsidP="008779CB">
            <w:pPr>
              <w:rPr>
                <w:rFonts w:ascii="Segoe UI" w:hAnsi="Segoe UI" w:cs="Segoe UI"/>
              </w:rPr>
            </w:pPr>
          </w:p>
          <w:p w14:paraId="4BEB5B4D" w14:textId="77777777" w:rsidR="0015320B" w:rsidRPr="00F85AA5" w:rsidRDefault="00754A61" w:rsidP="0015320B">
            <w:pPr>
              <w:rPr>
                <w:rFonts w:ascii="Segoe UI" w:hAnsi="Segoe UI" w:cs="Segoe UI"/>
                <w:sz w:val="20"/>
                <w:szCs w:val="20"/>
              </w:rPr>
            </w:pPr>
            <w:r w:rsidRPr="00F85AA5">
              <w:rPr>
                <w:rFonts w:ascii="Segoe UI" w:hAnsi="Segoe UI" w:cs="Segoe UI"/>
              </w:rPr>
              <w:t>Find Arc servers that haven’t sent a heartbeat in the last hour:</w:t>
            </w:r>
            <w:r w:rsidR="00505FB0" w:rsidRPr="00F85AA5">
              <w:rPr>
                <w:rFonts w:ascii="Segoe UI" w:hAnsi="Segoe UI" w:cs="Segoe UI"/>
              </w:rPr>
              <w:br/>
            </w:r>
            <w:proofErr w:type="gramStart"/>
            <w:r w:rsidR="0015320B" w:rsidRPr="00F85AA5">
              <w:rPr>
                <w:rFonts w:ascii="Segoe UI" w:hAnsi="Segoe UI" w:cs="Segoe UI"/>
                <w:sz w:val="20"/>
                <w:szCs w:val="20"/>
              </w:rPr>
              <w:t>Resources</w:t>
            </w:r>
            <w:proofErr w:type="gramEnd"/>
          </w:p>
          <w:p w14:paraId="1F1A63C1" w14:textId="77777777" w:rsidR="0015320B" w:rsidRPr="00F85AA5" w:rsidRDefault="0015320B" w:rsidP="0015320B">
            <w:pPr>
              <w:rPr>
                <w:rFonts w:ascii="Segoe UI" w:hAnsi="Segoe UI" w:cs="Segoe UI"/>
                <w:sz w:val="20"/>
                <w:szCs w:val="20"/>
              </w:rPr>
            </w:pPr>
            <w:r w:rsidRPr="00F85AA5">
              <w:rPr>
                <w:rFonts w:ascii="Segoe UI" w:hAnsi="Segoe UI" w:cs="Segoe UI"/>
                <w:sz w:val="20"/>
                <w:szCs w:val="20"/>
              </w:rPr>
              <w:t>| where type =~ "</w:t>
            </w:r>
            <w:proofErr w:type="spellStart"/>
            <w:r w:rsidRPr="00F85AA5">
              <w:rPr>
                <w:rFonts w:ascii="Segoe UI" w:hAnsi="Segoe UI" w:cs="Segoe UI"/>
                <w:sz w:val="20"/>
                <w:szCs w:val="20"/>
              </w:rPr>
              <w:t>microsoft.hybridcompute</w:t>
            </w:r>
            <w:proofErr w:type="spellEnd"/>
            <w:r w:rsidRPr="00F85AA5">
              <w:rPr>
                <w:rFonts w:ascii="Segoe UI" w:hAnsi="Segoe UI" w:cs="Segoe UI"/>
                <w:sz w:val="20"/>
                <w:szCs w:val="20"/>
              </w:rPr>
              <w:t>/machines"</w:t>
            </w:r>
          </w:p>
          <w:p w14:paraId="3F19CE83" w14:textId="77777777" w:rsidR="00754A61" w:rsidRPr="00F85AA5" w:rsidRDefault="0015320B" w:rsidP="0015320B">
            <w:pPr>
              <w:rPr>
                <w:rFonts w:ascii="Segoe UI" w:hAnsi="Segoe UI" w:cs="Segoe UI"/>
                <w:sz w:val="20"/>
                <w:szCs w:val="20"/>
              </w:rPr>
            </w:pPr>
            <w:r w:rsidRPr="00F85AA5">
              <w:rPr>
                <w:rFonts w:ascii="Segoe UI" w:hAnsi="Segoe UI" w:cs="Segoe UI"/>
                <w:sz w:val="20"/>
                <w:szCs w:val="20"/>
              </w:rPr>
              <w:t xml:space="preserve">| where </w:t>
            </w:r>
            <w:proofErr w:type="spellStart"/>
            <w:r w:rsidRPr="00F85AA5">
              <w:rPr>
                <w:rFonts w:ascii="Segoe UI" w:hAnsi="Segoe UI" w:cs="Segoe UI"/>
                <w:sz w:val="20"/>
                <w:szCs w:val="20"/>
              </w:rPr>
              <w:t>todatetime</w:t>
            </w:r>
            <w:proofErr w:type="spellEnd"/>
            <w:r w:rsidRPr="00F85AA5">
              <w:rPr>
                <w:rFonts w:ascii="Segoe UI" w:hAnsi="Segoe UI" w:cs="Segoe UI"/>
                <w:sz w:val="20"/>
                <w:szCs w:val="20"/>
              </w:rPr>
              <w:t>(properties["</w:t>
            </w:r>
            <w:proofErr w:type="spellStart"/>
            <w:r w:rsidRPr="00F85AA5">
              <w:rPr>
                <w:rFonts w:ascii="Segoe UI" w:hAnsi="Segoe UI" w:cs="Segoe UI"/>
                <w:sz w:val="20"/>
                <w:szCs w:val="20"/>
              </w:rPr>
              <w:t>lastStatusChange</w:t>
            </w:r>
            <w:proofErr w:type="spellEnd"/>
            <w:r w:rsidRPr="00F85AA5">
              <w:rPr>
                <w:rFonts w:ascii="Segoe UI" w:hAnsi="Segoe UI" w:cs="Segoe UI"/>
                <w:sz w:val="20"/>
                <w:szCs w:val="20"/>
              </w:rPr>
              <w:t>"]) &lt; ago(1d)</w:t>
            </w:r>
          </w:p>
          <w:p w14:paraId="133412BF" w14:textId="77777777" w:rsidR="0015320B" w:rsidRPr="00F85AA5" w:rsidRDefault="0015320B" w:rsidP="0015320B">
            <w:pPr>
              <w:rPr>
                <w:rFonts w:ascii="Segoe UI" w:hAnsi="Segoe UI" w:cs="Segoe UI"/>
              </w:rPr>
            </w:pPr>
          </w:p>
          <w:p w14:paraId="031A7672" w14:textId="04164F23" w:rsidR="0028229E" w:rsidRPr="00F85AA5" w:rsidRDefault="00A210CE" w:rsidP="008779CB">
            <w:pPr>
              <w:rPr>
                <w:rFonts w:ascii="Segoe UI" w:hAnsi="Segoe UI" w:cs="Segoe UI"/>
              </w:rPr>
            </w:pPr>
            <w:hyperlink r:id="rId26" w:history="1">
              <w:r w:rsidR="007D322C" w:rsidRPr="00F85AA5">
                <w:rPr>
                  <w:rStyle w:val="Hyperlink"/>
                  <w:rFonts w:ascii="Segoe UI" w:hAnsi="Segoe UI" w:cs="Segoe UI"/>
                </w:rPr>
                <w:t>Use tags to organize and find resources</w:t>
              </w:r>
            </w:hyperlink>
          </w:p>
        </w:tc>
        <w:tc>
          <w:tcPr>
            <w:tcW w:w="1027" w:type="dxa"/>
          </w:tcPr>
          <w:p w14:paraId="293EA35F" w14:textId="17E61FD1" w:rsidR="0028229E" w:rsidRDefault="00D01F57" w:rsidP="008779CB">
            <w:r>
              <w:lastRenderedPageBreak/>
              <w:t>15 mins</w:t>
            </w:r>
          </w:p>
        </w:tc>
      </w:tr>
    </w:tbl>
    <w:p w14:paraId="14CB6028" w14:textId="77777777" w:rsidR="0077447B" w:rsidRDefault="0077447B" w:rsidP="0077447B"/>
    <w:p w14:paraId="2D198725" w14:textId="349B6DD4" w:rsidR="0077447B" w:rsidRPr="00A210CE" w:rsidRDefault="0077447B" w:rsidP="0077447B">
      <w:pPr>
        <w:pStyle w:val="Heading1"/>
        <w:rPr>
          <w:rFonts w:ascii="Segoe UI" w:hAnsi="Segoe UI" w:cs="Segoe UI"/>
          <w:b/>
          <w:bCs/>
        </w:rPr>
      </w:pPr>
      <w:r w:rsidRPr="00A210CE">
        <w:rPr>
          <w:rFonts w:ascii="Segoe UI" w:hAnsi="Segoe UI" w:cs="Segoe UI"/>
          <w:b/>
          <w:bCs/>
        </w:rPr>
        <w:t>Production deployment</w:t>
      </w:r>
    </w:p>
    <w:p w14:paraId="134D023A" w14:textId="7823C83D" w:rsidR="00F450ED" w:rsidRPr="00F85AA5" w:rsidRDefault="00F450ED" w:rsidP="00F450ED">
      <w:pPr>
        <w:rPr>
          <w:rFonts w:ascii="Segoe UI" w:hAnsi="Segoe UI" w:cs="Segoe UI"/>
          <w:b/>
          <w:bCs/>
          <w:sz w:val="24"/>
          <w:szCs w:val="24"/>
        </w:rPr>
      </w:pPr>
      <w:r w:rsidRPr="00F85AA5">
        <w:rPr>
          <w:rFonts w:ascii="Segoe UI" w:hAnsi="Segoe UI" w:cs="Segoe UI"/>
          <w:b/>
          <w:bCs/>
          <w:sz w:val="24"/>
          <w:szCs w:val="24"/>
        </w:rPr>
        <w:t xml:space="preserve">Estimated duration: </w:t>
      </w:r>
      <w:r w:rsidR="00E962B5" w:rsidRPr="00F85AA5">
        <w:rPr>
          <w:rFonts w:ascii="Segoe UI" w:hAnsi="Segoe UI" w:cs="Segoe UI"/>
          <w:b/>
          <w:bCs/>
          <w:sz w:val="24"/>
          <w:szCs w:val="24"/>
        </w:rPr>
        <w:t xml:space="preserve">1 </w:t>
      </w:r>
      <w:proofErr w:type="gramStart"/>
      <w:r w:rsidR="00E962B5" w:rsidRPr="00F85AA5">
        <w:rPr>
          <w:rFonts w:ascii="Segoe UI" w:hAnsi="Segoe UI" w:cs="Segoe UI"/>
          <w:b/>
          <w:bCs/>
          <w:sz w:val="24"/>
          <w:szCs w:val="24"/>
        </w:rPr>
        <w:t>week</w:t>
      </w:r>
      <w:proofErr w:type="gramEnd"/>
    </w:p>
    <w:p w14:paraId="0C5B32B5" w14:textId="77777777" w:rsidR="00F450ED" w:rsidRPr="00F85AA5" w:rsidRDefault="00F450ED" w:rsidP="00F450ED">
      <w:pPr>
        <w:rPr>
          <w:rFonts w:ascii="Segoe UI" w:hAnsi="Segoe UI" w:cs="Segoe UI"/>
          <w:b/>
          <w:bCs/>
          <w:sz w:val="24"/>
          <w:szCs w:val="24"/>
        </w:rPr>
      </w:pPr>
      <w:r w:rsidRPr="00F85AA5">
        <w:rPr>
          <w:rFonts w:ascii="Segoe UI" w:hAnsi="Segoe UI" w:cs="Segoe UI"/>
          <w:b/>
          <w:bCs/>
          <w:sz w:val="24"/>
          <w:szCs w:val="24"/>
        </w:rPr>
        <w:t>Goals:</w:t>
      </w:r>
    </w:p>
    <w:p w14:paraId="584024E7" w14:textId="77777777" w:rsidR="007D3F96" w:rsidRPr="00F85AA5" w:rsidRDefault="007D3F96" w:rsidP="007D3F96">
      <w:pPr>
        <w:pStyle w:val="ListParagraph"/>
        <w:numPr>
          <w:ilvl w:val="0"/>
          <w:numId w:val="1"/>
        </w:numPr>
        <w:rPr>
          <w:rFonts w:ascii="Segoe UI" w:hAnsi="Segoe UI" w:cs="Segoe UI"/>
        </w:rPr>
      </w:pPr>
      <w:r w:rsidRPr="00F85AA5">
        <w:rPr>
          <w:rFonts w:ascii="Segoe UI" w:hAnsi="Segoe UI" w:cs="Segoe UI"/>
        </w:rPr>
        <w:t>Ensure corporate policy allows the Azure Arc agent to be installed and security controls permit the agents to run.</w:t>
      </w:r>
    </w:p>
    <w:p w14:paraId="2FD49E57" w14:textId="77777777" w:rsidR="007D3F96" w:rsidRPr="00F85AA5" w:rsidRDefault="007D3F96" w:rsidP="007D3F96">
      <w:pPr>
        <w:pStyle w:val="ListParagraph"/>
        <w:numPr>
          <w:ilvl w:val="0"/>
          <w:numId w:val="1"/>
        </w:numPr>
        <w:rPr>
          <w:rFonts w:ascii="Segoe UI" w:hAnsi="Segoe UI" w:cs="Segoe UI"/>
        </w:rPr>
      </w:pPr>
      <w:r w:rsidRPr="00F85AA5">
        <w:rPr>
          <w:rFonts w:ascii="Segoe UI" w:hAnsi="Segoe UI" w:cs="Segoe UI"/>
        </w:rPr>
        <w:t xml:space="preserve">Set up a Resource Health alert to know when an Arc agent has stopped sending heartbeats to </w:t>
      </w:r>
      <w:proofErr w:type="gramStart"/>
      <w:r w:rsidRPr="00F85AA5">
        <w:rPr>
          <w:rFonts w:ascii="Segoe UI" w:hAnsi="Segoe UI" w:cs="Segoe UI"/>
        </w:rPr>
        <w:t>Azure</w:t>
      </w:r>
      <w:proofErr w:type="gramEnd"/>
    </w:p>
    <w:p w14:paraId="0ACB4314" w14:textId="77777777" w:rsidR="007D3F96" w:rsidRPr="00F85AA5" w:rsidRDefault="007D3F96" w:rsidP="007D3F96">
      <w:pPr>
        <w:pStyle w:val="ListParagraph"/>
        <w:numPr>
          <w:ilvl w:val="0"/>
          <w:numId w:val="1"/>
        </w:numPr>
        <w:rPr>
          <w:rFonts w:ascii="Segoe UI" w:hAnsi="Segoe UI" w:cs="Segoe UI"/>
        </w:rPr>
      </w:pPr>
      <w:r w:rsidRPr="00F85AA5">
        <w:rPr>
          <w:rFonts w:ascii="Segoe UI" w:hAnsi="Segoe UI" w:cs="Segoe UI"/>
        </w:rPr>
        <w:t>Set up an Azure Monitor alert to identify machines running outdated versions of the Arc agent.</w:t>
      </w:r>
    </w:p>
    <w:p w14:paraId="16756FCA" w14:textId="77777777" w:rsidR="00406E77" w:rsidRPr="00F85AA5" w:rsidRDefault="00406E77" w:rsidP="00406E77">
      <w:pPr>
        <w:pStyle w:val="ListParagraph"/>
        <w:numPr>
          <w:ilvl w:val="0"/>
          <w:numId w:val="1"/>
        </w:numPr>
        <w:rPr>
          <w:rFonts w:ascii="Segoe UI" w:hAnsi="Segoe UI" w:cs="Segoe UI"/>
        </w:rPr>
      </w:pPr>
      <w:r w:rsidRPr="00F85AA5">
        <w:rPr>
          <w:rFonts w:ascii="Segoe UI" w:hAnsi="Segoe UI" w:cs="Segoe UI"/>
        </w:rPr>
        <w:t xml:space="preserve">Identify servers that are compatible with Azure Arc and determine if there may be any naming </w:t>
      </w:r>
      <w:proofErr w:type="gramStart"/>
      <w:r w:rsidRPr="00F85AA5">
        <w:rPr>
          <w:rFonts w:ascii="Segoe UI" w:hAnsi="Segoe UI" w:cs="Segoe UI"/>
        </w:rPr>
        <w:t>conflicts</w:t>
      </w:r>
      <w:proofErr w:type="gramEnd"/>
    </w:p>
    <w:p w14:paraId="460E6BF0" w14:textId="081FCEE6" w:rsidR="00293AF1" w:rsidRPr="00F85AA5" w:rsidRDefault="00AE034D" w:rsidP="00293AF1">
      <w:pPr>
        <w:pStyle w:val="ListParagraph"/>
        <w:numPr>
          <w:ilvl w:val="0"/>
          <w:numId w:val="1"/>
        </w:numPr>
        <w:rPr>
          <w:rFonts w:ascii="Segoe UI" w:hAnsi="Segoe UI" w:cs="Segoe UI"/>
        </w:rPr>
      </w:pPr>
      <w:r w:rsidRPr="00F85AA5">
        <w:rPr>
          <w:rFonts w:ascii="Segoe UI" w:hAnsi="Segoe UI" w:cs="Segoe UI"/>
        </w:rPr>
        <w:t xml:space="preserve">Determine </w:t>
      </w:r>
      <w:r w:rsidR="006810B4" w:rsidRPr="00F85AA5">
        <w:rPr>
          <w:rFonts w:ascii="Segoe UI" w:hAnsi="Segoe UI" w:cs="Segoe UI"/>
        </w:rPr>
        <w:t>approach for organizing</w:t>
      </w:r>
      <w:r w:rsidRPr="00F85AA5">
        <w:rPr>
          <w:rFonts w:ascii="Segoe UI" w:hAnsi="Segoe UI" w:cs="Segoe UI"/>
        </w:rPr>
        <w:t xml:space="preserve"> servers into resource groups</w:t>
      </w:r>
      <w:r w:rsidR="006810B4" w:rsidRPr="00F85AA5">
        <w:rPr>
          <w:rFonts w:ascii="Segoe UI" w:hAnsi="Segoe UI" w:cs="Segoe UI"/>
        </w:rPr>
        <w:t xml:space="preserve"> and </w:t>
      </w:r>
      <w:proofErr w:type="gramStart"/>
      <w:r w:rsidR="006810B4" w:rsidRPr="00F85AA5">
        <w:rPr>
          <w:rFonts w:ascii="Segoe UI" w:hAnsi="Segoe UI" w:cs="Segoe UI"/>
        </w:rPr>
        <w:t>tagging</w:t>
      </w:r>
      <w:proofErr w:type="gramEnd"/>
    </w:p>
    <w:p w14:paraId="3A845DE7" w14:textId="423AD7F2" w:rsidR="00B46BAC" w:rsidRPr="00F85AA5" w:rsidRDefault="00B46BAC" w:rsidP="00293AF1">
      <w:pPr>
        <w:pStyle w:val="ListParagraph"/>
        <w:numPr>
          <w:ilvl w:val="0"/>
          <w:numId w:val="1"/>
        </w:numPr>
        <w:rPr>
          <w:rFonts w:ascii="Segoe UI" w:hAnsi="Segoe UI" w:cs="Segoe UI"/>
        </w:rPr>
      </w:pPr>
      <w:r w:rsidRPr="00F85AA5">
        <w:rPr>
          <w:rFonts w:ascii="Segoe UI" w:hAnsi="Segoe UI" w:cs="Segoe UI"/>
        </w:rPr>
        <w:t xml:space="preserve">Assign policies at the subscription or resource group </w:t>
      </w:r>
      <w:proofErr w:type="gramStart"/>
      <w:r w:rsidRPr="00F85AA5">
        <w:rPr>
          <w:rFonts w:ascii="Segoe UI" w:hAnsi="Segoe UI" w:cs="Segoe UI"/>
        </w:rPr>
        <w:t>scope</w:t>
      </w:r>
      <w:proofErr w:type="gramEnd"/>
    </w:p>
    <w:p w14:paraId="333B56AD" w14:textId="38FC8EFD" w:rsidR="00883631" w:rsidRPr="00F85AA5" w:rsidRDefault="00D131CC" w:rsidP="00800F1F">
      <w:pPr>
        <w:pStyle w:val="ListParagraph"/>
        <w:numPr>
          <w:ilvl w:val="0"/>
          <w:numId w:val="1"/>
        </w:numPr>
        <w:rPr>
          <w:rFonts w:ascii="Segoe UI" w:hAnsi="Segoe UI" w:cs="Segoe UI"/>
        </w:rPr>
      </w:pPr>
      <w:r w:rsidRPr="00F85AA5">
        <w:rPr>
          <w:rFonts w:ascii="Segoe UI" w:hAnsi="Segoe UI" w:cs="Segoe UI"/>
        </w:rPr>
        <w:t>Replace standalone agents with Arc extensions for simplified management and centralized reporting.</w:t>
      </w:r>
    </w:p>
    <w:p w14:paraId="7B80DF48" w14:textId="14C020CE" w:rsidR="00883631" w:rsidRPr="00F85AA5" w:rsidRDefault="00883631" w:rsidP="00800F1F">
      <w:pPr>
        <w:pStyle w:val="ListParagraph"/>
        <w:numPr>
          <w:ilvl w:val="0"/>
          <w:numId w:val="1"/>
        </w:numPr>
        <w:rPr>
          <w:rFonts w:ascii="Segoe UI" w:hAnsi="Segoe UI" w:cs="Segoe UI"/>
        </w:rPr>
      </w:pPr>
      <w:r w:rsidRPr="00F85AA5">
        <w:rPr>
          <w:rFonts w:ascii="Segoe UI" w:hAnsi="Segoe UI" w:cs="Segoe UI"/>
        </w:rPr>
        <w:t>Develop a migration plan for any servers that may move to Azure in the future.</w:t>
      </w:r>
    </w:p>
    <w:p w14:paraId="1AC25A73" w14:textId="77777777" w:rsidR="00F450ED" w:rsidRPr="00F85AA5" w:rsidRDefault="00F450ED" w:rsidP="00F450ED">
      <w:pPr>
        <w:rPr>
          <w:rFonts w:ascii="Segoe UI" w:hAnsi="Segoe UI" w:cs="Segoe UI"/>
          <w:b/>
          <w:bCs/>
          <w:sz w:val="24"/>
          <w:szCs w:val="24"/>
        </w:rPr>
      </w:pPr>
      <w:r w:rsidRPr="00F85AA5">
        <w:rPr>
          <w:rFonts w:ascii="Segoe UI" w:hAnsi="Segoe UI" w:cs="Segoe UI"/>
          <w:b/>
          <w:bCs/>
          <w:sz w:val="24"/>
          <w:szCs w:val="24"/>
        </w:rPr>
        <w:t>Prerequisites:</w:t>
      </w:r>
    </w:p>
    <w:p w14:paraId="2D14AD78" w14:textId="5A2570EA" w:rsidR="00F450ED" w:rsidRPr="00F85AA5" w:rsidRDefault="0002211D" w:rsidP="00F450ED">
      <w:pPr>
        <w:pStyle w:val="ListParagraph"/>
        <w:numPr>
          <w:ilvl w:val="0"/>
          <w:numId w:val="2"/>
        </w:numPr>
        <w:rPr>
          <w:rFonts w:ascii="Segoe UI" w:hAnsi="Segoe UI" w:cs="Segoe UI"/>
        </w:rPr>
      </w:pPr>
      <w:r w:rsidRPr="00F85AA5">
        <w:rPr>
          <w:rFonts w:ascii="Segoe UI" w:hAnsi="Segoe UI" w:cs="Segoe UI"/>
        </w:rPr>
        <w:t>List of all servers ready to be connected to Azure</w:t>
      </w:r>
      <w:r w:rsidR="00F450ED" w:rsidRPr="00F85AA5">
        <w:rPr>
          <w:rFonts w:ascii="Segoe UI" w:hAnsi="Segoe UI" w:cs="Segoe UI"/>
        </w:rPr>
        <w:t>:</w:t>
      </w:r>
    </w:p>
    <w:p w14:paraId="0D4F9735" w14:textId="77777777" w:rsidR="00F450ED" w:rsidRPr="00F85AA5" w:rsidRDefault="00F450ED" w:rsidP="00F450ED">
      <w:pPr>
        <w:pStyle w:val="ListParagraph"/>
        <w:numPr>
          <w:ilvl w:val="1"/>
          <w:numId w:val="2"/>
        </w:numPr>
        <w:rPr>
          <w:rFonts w:ascii="Segoe UI" w:hAnsi="Segoe UI" w:cs="Segoe UI"/>
        </w:rPr>
      </w:pPr>
      <w:r w:rsidRPr="00F85AA5">
        <w:rPr>
          <w:rFonts w:ascii="Segoe UI" w:hAnsi="Segoe UI" w:cs="Segoe UI"/>
        </w:rPr>
        <w:t>Supported operating systems (</w:t>
      </w:r>
      <w:hyperlink r:id="rId27" w:anchor="prerequisites" w:history="1">
        <w:r w:rsidRPr="00F85AA5">
          <w:rPr>
            <w:rStyle w:val="Hyperlink"/>
            <w:rFonts w:ascii="Segoe UI" w:hAnsi="Segoe UI" w:cs="Segoe UI"/>
          </w:rPr>
          <w:t>full list</w:t>
        </w:r>
      </w:hyperlink>
      <w:r w:rsidRPr="00F85AA5">
        <w:rPr>
          <w:rFonts w:ascii="Segoe UI" w:hAnsi="Segoe UI" w:cs="Segoe UI"/>
        </w:rPr>
        <w:t>) include Windows Server, Ubuntu, RHEL, CentOS, SLES and Amazon Linux 2</w:t>
      </w:r>
    </w:p>
    <w:p w14:paraId="41689216" w14:textId="77777777" w:rsidR="00F450ED" w:rsidRPr="00F85AA5" w:rsidRDefault="00F450ED" w:rsidP="00F450ED">
      <w:pPr>
        <w:pStyle w:val="ListParagraph"/>
        <w:numPr>
          <w:ilvl w:val="1"/>
          <w:numId w:val="2"/>
        </w:numPr>
        <w:rPr>
          <w:rFonts w:ascii="Segoe UI" w:hAnsi="Segoe UI" w:cs="Segoe UI"/>
        </w:rPr>
      </w:pPr>
      <w:r w:rsidRPr="00F85AA5">
        <w:rPr>
          <w:rFonts w:ascii="Segoe UI" w:hAnsi="Segoe UI" w:cs="Segoe UI"/>
        </w:rPr>
        <w:t>The servers must have Internet access (direct or through a proxy server)</w:t>
      </w:r>
    </w:p>
    <w:p w14:paraId="63B93AEB" w14:textId="77777777" w:rsidR="00F450ED" w:rsidRPr="00F85AA5" w:rsidRDefault="00F450ED" w:rsidP="00F450ED">
      <w:pPr>
        <w:pStyle w:val="ListParagraph"/>
        <w:numPr>
          <w:ilvl w:val="1"/>
          <w:numId w:val="2"/>
        </w:numPr>
        <w:rPr>
          <w:rFonts w:ascii="Segoe UI" w:hAnsi="Segoe UI" w:cs="Segoe UI"/>
        </w:rPr>
      </w:pPr>
      <w:r w:rsidRPr="00F85AA5">
        <w:rPr>
          <w:rFonts w:ascii="Segoe UI" w:hAnsi="Segoe UI" w:cs="Segoe UI"/>
        </w:rPr>
        <w:t xml:space="preserve">The servers can be physical or virtual, running on-premises or in another </w:t>
      </w:r>
      <w:proofErr w:type="gramStart"/>
      <w:r w:rsidRPr="00F85AA5">
        <w:rPr>
          <w:rFonts w:ascii="Segoe UI" w:hAnsi="Segoe UI" w:cs="Segoe UI"/>
        </w:rPr>
        <w:t>cloud</w:t>
      </w:r>
      <w:proofErr w:type="gramEnd"/>
    </w:p>
    <w:p w14:paraId="54163CE9" w14:textId="425C4A82" w:rsidR="00F450ED" w:rsidRPr="00F85AA5" w:rsidRDefault="0002211D" w:rsidP="00F450ED">
      <w:pPr>
        <w:pStyle w:val="ListParagraph"/>
        <w:numPr>
          <w:ilvl w:val="0"/>
          <w:numId w:val="2"/>
        </w:numPr>
        <w:rPr>
          <w:rFonts w:ascii="Segoe UI" w:hAnsi="Segoe UI" w:cs="Segoe UI"/>
        </w:rPr>
      </w:pPr>
      <w:r w:rsidRPr="00F85AA5">
        <w:rPr>
          <w:rFonts w:ascii="Segoe UI" w:hAnsi="Segoe UI" w:cs="Segoe UI"/>
        </w:rPr>
        <w:t>Automation tooling to deploy and configure the Arc agent on each server.</w:t>
      </w:r>
    </w:p>
    <w:p w14:paraId="742B93ED" w14:textId="77777777" w:rsidR="00F450ED" w:rsidRPr="00F85AA5" w:rsidRDefault="00F450ED" w:rsidP="00F450ED">
      <w:pPr>
        <w:pStyle w:val="ListParagraph"/>
        <w:numPr>
          <w:ilvl w:val="0"/>
          <w:numId w:val="2"/>
        </w:numPr>
        <w:rPr>
          <w:rFonts w:ascii="Segoe UI" w:hAnsi="Segoe UI" w:cs="Segoe UI"/>
        </w:rPr>
      </w:pPr>
      <w:r w:rsidRPr="00F85AA5">
        <w:rPr>
          <w:rFonts w:ascii="Segoe UI" w:hAnsi="Segoe UI" w:cs="Segoe UI"/>
        </w:rPr>
        <w:t>Contributor access to an Azure subscription where you’ll create the Azure Arc resources.</w:t>
      </w:r>
    </w:p>
    <w:p w14:paraId="46D6F0C5" w14:textId="77777777" w:rsidR="00F450ED" w:rsidRPr="00F85AA5" w:rsidRDefault="00F450ED" w:rsidP="00F450ED">
      <w:pPr>
        <w:rPr>
          <w:rFonts w:ascii="Segoe UI" w:hAnsi="Segoe UI" w:cs="Segoe UI"/>
          <w:b/>
          <w:bCs/>
          <w:sz w:val="24"/>
          <w:szCs w:val="24"/>
        </w:rPr>
      </w:pPr>
      <w:r w:rsidRPr="00F85AA5">
        <w:rPr>
          <w:rFonts w:ascii="Segoe UI" w:hAnsi="Segoe UI" w:cs="Segoe UI"/>
          <w:b/>
          <w:bCs/>
          <w:sz w:val="24"/>
          <w:szCs w:val="24"/>
        </w:rPr>
        <w:lastRenderedPageBreak/>
        <w:t>Tasks:</w:t>
      </w:r>
    </w:p>
    <w:tbl>
      <w:tblPr>
        <w:tblStyle w:val="PlainTable1"/>
        <w:tblW w:w="0" w:type="auto"/>
        <w:tblLook w:val="0420" w:firstRow="1" w:lastRow="0" w:firstColumn="0" w:lastColumn="0" w:noHBand="0" w:noVBand="1"/>
      </w:tblPr>
      <w:tblGrid>
        <w:gridCol w:w="3897"/>
        <w:gridCol w:w="4320"/>
        <w:gridCol w:w="1133"/>
      </w:tblGrid>
      <w:tr w:rsidR="00F450ED" w14:paraId="1A73CD80" w14:textId="77777777" w:rsidTr="00CC67AA">
        <w:trPr>
          <w:cnfStyle w:val="100000000000" w:firstRow="1" w:lastRow="0" w:firstColumn="0" w:lastColumn="0" w:oddVBand="0" w:evenVBand="0" w:oddHBand="0" w:evenHBand="0" w:firstRowFirstColumn="0" w:firstRowLastColumn="0" w:lastRowFirstColumn="0" w:lastRowLastColumn="0"/>
        </w:trPr>
        <w:tc>
          <w:tcPr>
            <w:tcW w:w="3955" w:type="dxa"/>
          </w:tcPr>
          <w:p w14:paraId="3EDF9134" w14:textId="77777777" w:rsidR="00F450ED" w:rsidRPr="00F85AA5" w:rsidRDefault="00F450ED" w:rsidP="00CC67AA">
            <w:pPr>
              <w:rPr>
                <w:rFonts w:ascii="Segoe UI" w:hAnsi="Segoe UI" w:cs="Segoe UI"/>
              </w:rPr>
            </w:pPr>
            <w:r w:rsidRPr="00F85AA5">
              <w:rPr>
                <w:rFonts w:ascii="Segoe UI" w:hAnsi="Segoe UI" w:cs="Segoe UI"/>
              </w:rPr>
              <w:t>Task</w:t>
            </w:r>
          </w:p>
        </w:tc>
        <w:tc>
          <w:tcPr>
            <w:tcW w:w="4368" w:type="dxa"/>
          </w:tcPr>
          <w:p w14:paraId="21D2575A" w14:textId="77777777" w:rsidR="00F450ED" w:rsidRPr="00F85AA5" w:rsidRDefault="00F450ED" w:rsidP="00CC67AA">
            <w:pPr>
              <w:rPr>
                <w:rFonts w:ascii="Segoe UI" w:hAnsi="Segoe UI" w:cs="Segoe UI"/>
              </w:rPr>
            </w:pPr>
            <w:r w:rsidRPr="00F85AA5">
              <w:rPr>
                <w:rFonts w:ascii="Segoe UI" w:hAnsi="Segoe UI" w:cs="Segoe UI"/>
              </w:rPr>
              <w:t>Details</w:t>
            </w:r>
          </w:p>
        </w:tc>
        <w:tc>
          <w:tcPr>
            <w:tcW w:w="1027" w:type="dxa"/>
          </w:tcPr>
          <w:p w14:paraId="1D6DDAE9" w14:textId="77777777" w:rsidR="00F450ED" w:rsidRPr="00F85AA5" w:rsidRDefault="00F450ED" w:rsidP="00CC67AA">
            <w:pPr>
              <w:rPr>
                <w:rFonts w:ascii="Segoe UI" w:hAnsi="Segoe UI" w:cs="Segoe UI"/>
              </w:rPr>
            </w:pPr>
            <w:r w:rsidRPr="00F85AA5">
              <w:rPr>
                <w:rFonts w:ascii="Segoe UI" w:hAnsi="Segoe UI" w:cs="Segoe UI"/>
              </w:rPr>
              <w:t>Duration</w:t>
            </w:r>
          </w:p>
        </w:tc>
      </w:tr>
      <w:tr w:rsidR="007D3F96" w14:paraId="11241952" w14:textId="77777777" w:rsidTr="00F10B8D">
        <w:trPr>
          <w:cnfStyle w:val="000000100000" w:firstRow="0" w:lastRow="0" w:firstColumn="0" w:lastColumn="0" w:oddVBand="0" w:evenVBand="0" w:oddHBand="1" w:evenHBand="0" w:firstRowFirstColumn="0" w:firstRowLastColumn="0" w:lastRowFirstColumn="0" w:lastRowLastColumn="0"/>
        </w:trPr>
        <w:tc>
          <w:tcPr>
            <w:tcW w:w="3955" w:type="dxa"/>
          </w:tcPr>
          <w:p w14:paraId="03DA86BD" w14:textId="634C64BF" w:rsidR="007D3F96" w:rsidRPr="00F85AA5" w:rsidRDefault="00447E56" w:rsidP="00F10B8D">
            <w:pPr>
              <w:rPr>
                <w:rFonts w:ascii="Segoe UI" w:hAnsi="Segoe UI" w:cs="Segoe UI"/>
              </w:rPr>
            </w:pPr>
            <w:r w:rsidRPr="00F85AA5">
              <w:rPr>
                <w:rFonts w:ascii="Segoe UI" w:hAnsi="Segoe UI" w:cs="Segoe UI"/>
              </w:rPr>
              <w:t>Consult with your IT security team to ensure the Azure Arc agent will not be blocked on production servers and that network firewalls allow access to Azure Arc service endpoints (and any other services you use like Monitor, Security Center, etc.)</w:t>
            </w:r>
          </w:p>
        </w:tc>
        <w:tc>
          <w:tcPr>
            <w:tcW w:w="4368" w:type="dxa"/>
          </w:tcPr>
          <w:p w14:paraId="02EB6768" w14:textId="77777777" w:rsidR="007D3F96" w:rsidRPr="00F85AA5" w:rsidRDefault="00564A10" w:rsidP="00AE2AA3">
            <w:pPr>
              <w:rPr>
                <w:rFonts w:ascii="Segoe UI" w:hAnsi="Segoe UI" w:cs="Segoe UI"/>
              </w:rPr>
            </w:pPr>
            <w:r w:rsidRPr="00F85AA5">
              <w:rPr>
                <w:rFonts w:ascii="Segoe UI" w:hAnsi="Segoe UI" w:cs="Segoe UI"/>
              </w:rPr>
              <w:t>Update</w:t>
            </w:r>
            <w:r w:rsidR="00736C33" w:rsidRPr="00F85AA5">
              <w:rPr>
                <w:rFonts w:ascii="Segoe UI" w:hAnsi="Segoe UI" w:cs="Segoe UI"/>
              </w:rPr>
              <w:t xml:space="preserve"> any policies that would prevent successful installation and connection of the Azure Arc agent</w:t>
            </w:r>
            <w:r w:rsidRPr="00F85AA5">
              <w:rPr>
                <w:rFonts w:ascii="Segoe UI" w:hAnsi="Segoe UI" w:cs="Segoe UI"/>
              </w:rPr>
              <w:t>.</w:t>
            </w:r>
          </w:p>
          <w:p w14:paraId="155A21EE" w14:textId="77777777" w:rsidR="00564A10" w:rsidRPr="00F85AA5" w:rsidRDefault="00564A10" w:rsidP="00AE2AA3">
            <w:pPr>
              <w:rPr>
                <w:rFonts w:ascii="Segoe UI" w:hAnsi="Segoe UI" w:cs="Segoe UI"/>
              </w:rPr>
            </w:pPr>
          </w:p>
          <w:p w14:paraId="716FB5A2" w14:textId="71A9F445" w:rsidR="007D3F96" w:rsidRPr="00F85AA5" w:rsidRDefault="00564A10" w:rsidP="00F10B8D">
            <w:pPr>
              <w:rPr>
                <w:rFonts w:ascii="Segoe UI" w:hAnsi="Segoe UI" w:cs="Segoe UI"/>
              </w:rPr>
            </w:pPr>
            <w:r w:rsidRPr="00F85AA5">
              <w:rPr>
                <w:rFonts w:ascii="Segoe UI" w:hAnsi="Segoe UI" w:cs="Segoe UI"/>
              </w:rPr>
              <w:t>While reviewing these policies, also consider if Azure Arc should be included in your security controls as part of your enterprise-wide monitoring and security story.</w:t>
            </w:r>
          </w:p>
        </w:tc>
        <w:tc>
          <w:tcPr>
            <w:tcW w:w="1027" w:type="dxa"/>
          </w:tcPr>
          <w:p w14:paraId="6597F1CC" w14:textId="511D3388" w:rsidR="007D3F96" w:rsidRPr="00F85AA5" w:rsidRDefault="00736C33" w:rsidP="00F10B8D">
            <w:pPr>
              <w:rPr>
                <w:rFonts w:ascii="Segoe UI" w:hAnsi="Segoe UI" w:cs="Segoe UI"/>
              </w:rPr>
            </w:pPr>
            <w:r w:rsidRPr="00F85AA5">
              <w:rPr>
                <w:rFonts w:ascii="Segoe UI" w:hAnsi="Segoe UI" w:cs="Segoe UI"/>
              </w:rPr>
              <w:t>1d</w:t>
            </w:r>
          </w:p>
        </w:tc>
      </w:tr>
      <w:tr w:rsidR="007D3F96" w14:paraId="58F0CF02" w14:textId="77777777" w:rsidTr="00F10B8D">
        <w:tc>
          <w:tcPr>
            <w:tcW w:w="3955" w:type="dxa"/>
          </w:tcPr>
          <w:p w14:paraId="2727C17E" w14:textId="1143215D" w:rsidR="007D3F96" w:rsidRPr="00F85AA5" w:rsidRDefault="00F72902" w:rsidP="00F10B8D">
            <w:pPr>
              <w:rPr>
                <w:rFonts w:ascii="Segoe UI" w:hAnsi="Segoe UI" w:cs="Segoe UI"/>
              </w:rPr>
            </w:pPr>
            <w:r w:rsidRPr="00F85AA5">
              <w:rPr>
                <w:rFonts w:ascii="Segoe UI" w:hAnsi="Segoe UI" w:cs="Segoe UI"/>
              </w:rPr>
              <w:t xml:space="preserve">Create a Resource Health alert to be notified or trigger an action if a server stops </w:t>
            </w:r>
            <w:r w:rsidR="00010924" w:rsidRPr="00F85AA5">
              <w:rPr>
                <w:rFonts w:ascii="Segoe UI" w:hAnsi="Segoe UI" w:cs="Segoe UI"/>
              </w:rPr>
              <w:t>sending heartbeats to Azure</w:t>
            </w:r>
          </w:p>
        </w:tc>
        <w:tc>
          <w:tcPr>
            <w:tcW w:w="4368" w:type="dxa"/>
          </w:tcPr>
          <w:p w14:paraId="0C166C4B" w14:textId="41C4F5A2" w:rsidR="007D3F96" w:rsidRPr="00F85AA5" w:rsidRDefault="00010924" w:rsidP="00C15F88">
            <w:pPr>
              <w:rPr>
                <w:rFonts w:ascii="Segoe UI" w:hAnsi="Segoe UI" w:cs="Segoe UI"/>
              </w:rPr>
            </w:pPr>
            <w:r w:rsidRPr="00F85AA5">
              <w:rPr>
                <w:rFonts w:ascii="Segoe UI" w:hAnsi="Segoe UI" w:cs="Segoe UI"/>
              </w:rPr>
              <w:t>If a server stops sending heartbeats to Azure</w:t>
            </w:r>
            <w:r w:rsidR="00F02E15" w:rsidRPr="00F85AA5">
              <w:rPr>
                <w:rFonts w:ascii="Segoe UI" w:hAnsi="Segoe UI" w:cs="Segoe UI"/>
              </w:rPr>
              <w:t xml:space="preserve"> for longer than 15 minutes</w:t>
            </w:r>
            <w:r w:rsidRPr="00F85AA5">
              <w:rPr>
                <w:rFonts w:ascii="Segoe UI" w:hAnsi="Segoe UI" w:cs="Segoe UI"/>
              </w:rPr>
              <w:t>, it can mean that it is offline, the network connection has been blocked, or the agent is not running.</w:t>
            </w:r>
            <w:r w:rsidR="00F02E15" w:rsidRPr="00F85AA5">
              <w:rPr>
                <w:rFonts w:ascii="Segoe UI" w:hAnsi="Segoe UI" w:cs="Segoe UI"/>
              </w:rPr>
              <w:t xml:space="preserve"> Develop a plan for how you’ll respond and investigate these incidents</w:t>
            </w:r>
            <w:r w:rsidR="00C21B43" w:rsidRPr="00F85AA5">
              <w:rPr>
                <w:rFonts w:ascii="Segoe UI" w:hAnsi="Segoe UI" w:cs="Segoe UI"/>
              </w:rPr>
              <w:t xml:space="preserve"> and </w:t>
            </w:r>
            <w:r w:rsidR="0027244C" w:rsidRPr="00F85AA5">
              <w:rPr>
                <w:rFonts w:ascii="Segoe UI" w:hAnsi="Segoe UI" w:cs="Segoe UI"/>
              </w:rPr>
              <w:t>use</w:t>
            </w:r>
            <w:r w:rsidR="00C21B43" w:rsidRPr="00F85AA5">
              <w:rPr>
                <w:rFonts w:ascii="Segoe UI" w:hAnsi="Segoe UI" w:cs="Segoe UI"/>
              </w:rPr>
              <w:t xml:space="preserve"> Resource Health alerts to </w:t>
            </w:r>
            <w:r w:rsidR="0027244C" w:rsidRPr="00F85AA5">
              <w:rPr>
                <w:rFonts w:ascii="Segoe UI" w:hAnsi="Segoe UI" w:cs="Segoe UI"/>
              </w:rPr>
              <w:t>get notified when they start:</w:t>
            </w:r>
          </w:p>
          <w:p w14:paraId="21CB701F" w14:textId="77777777" w:rsidR="00D4625A" w:rsidRPr="00F85AA5" w:rsidRDefault="00D4625A" w:rsidP="00C15F88">
            <w:pPr>
              <w:rPr>
                <w:rFonts w:ascii="Segoe UI" w:hAnsi="Segoe UI" w:cs="Segoe UI"/>
              </w:rPr>
            </w:pPr>
          </w:p>
          <w:p w14:paraId="6D9B6ECB" w14:textId="77777777" w:rsidR="00D4625A" w:rsidRPr="00F85AA5" w:rsidRDefault="00A210CE" w:rsidP="00C15F88">
            <w:pPr>
              <w:rPr>
                <w:rFonts w:ascii="Segoe UI" w:hAnsi="Segoe UI" w:cs="Segoe UI"/>
              </w:rPr>
            </w:pPr>
            <w:hyperlink r:id="rId28" w:history="1">
              <w:r w:rsidR="00D4625A" w:rsidRPr="00F85AA5">
                <w:rPr>
                  <w:rStyle w:val="Hyperlink"/>
                  <w:rFonts w:ascii="Segoe UI" w:hAnsi="Segoe UI" w:cs="Segoe UI"/>
                </w:rPr>
                <w:t>Create Resource Health Alerts Using Azure Portal - Azure Service Health | Microsoft Docs</w:t>
              </w:r>
            </w:hyperlink>
          </w:p>
          <w:p w14:paraId="4C57E19D" w14:textId="77777777" w:rsidR="00D4625A" w:rsidRPr="00F85AA5" w:rsidRDefault="00D4625A" w:rsidP="00C15F88">
            <w:pPr>
              <w:rPr>
                <w:rFonts w:ascii="Segoe UI" w:hAnsi="Segoe UI" w:cs="Segoe UI"/>
              </w:rPr>
            </w:pPr>
          </w:p>
          <w:p w14:paraId="50796587" w14:textId="168B5BE1" w:rsidR="0027244C" w:rsidRPr="00F85AA5" w:rsidRDefault="0027244C" w:rsidP="007F1E3A">
            <w:pPr>
              <w:rPr>
                <w:rFonts w:ascii="Segoe UI" w:hAnsi="Segoe UI" w:cs="Segoe UI"/>
              </w:rPr>
            </w:pPr>
            <w:r w:rsidRPr="00F85AA5">
              <w:rPr>
                <w:rFonts w:ascii="Segoe UI" w:hAnsi="Segoe UI" w:cs="Segoe UI"/>
              </w:rPr>
              <w:t>Resource type = Azure Arc enabled servers</w:t>
            </w:r>
          </w:p>
          <w:p w14:paraId="5BC6269F" w14:textId="7C96CF15" w:rsidR="0027244C" w:rsidRPr="00F85AA5" w:rsidRDefault="002A47C7" w:rsidP="007F1E3A">
            <w:pPr>
              <w:rPr>
                <w:rFonts w:ascii="Segoe UI" w:hAnsi="Segoe UI" w:cs="Segoe UI"/>
              </w:rPr>
            </w:pPr>
            <w:r w:rsidRPr="00F85AA5">
              <w:rPr>
                <w:rFonts w:ascii="Segoe UI" w:hAnsi="Segoe UI" w:cs="Segoe UI"/>
              </w:rPr>
              <w:t>Current resource status = Unavailable</w:t>
            </w:r>
          </w:p>
          <w:p w14:paraId="3B36C9A1" w14:textId="09253143" w:rsidR="007D3F96" w:rsidRPr="00F85AA5" w:rsidRDefault="002A47C7" w:rsidP="00F10B8D">
            <w:pPr>
              <w:rPr>
                <w:rFonts w:ascii="Segoe UI" w:hAnsi="Segoe UI" w:cs="Segoe UI"/>
              </w:rPr>
            </w:pPr>
            <w:r w:rsidRPr="00F85AA5">
              <w:rPr>
                <w:rFonts w:ascii="Segoe UI" w:hAnsi="Segoe UI" w:cs="Segoe UI"/>
              </w:rPr>
              <w:t>Previous resource status = Available</w:t>
            </w:r>
          </w:p>
        </w:tc>
        <w:tc>
          <w:tcPr>
            <w:tcW w:w="1027" w:type="dxa"/>
          </w:tcPr>
          <w:p w14:paraId="3FE1EA93" w14:textId="2C017764" w:rsidR="007D3F96" w:rsidRPr="00F85AA5" w:rsidRDefault="002A47C7" w:rsidP="00F10B8D">
            <w:pPr>
              <w:rPr>
                <w:rFonts w:ascii="Segoe UI" w:hAnsi="Segoe UI" w:cs="Segoe UI"/>
              </w:rPr>
            </w:pPr>
            <w:r w:rsidRPr="00F85AA5">
              <w:rPr>
                <w:rFonts w:ascii="Segoe UI" w:hAnsi="Segoe UI" w:cs="Segoe UI"/>
              </w:rPr>
              <w:t>1h</w:t>
            </w:r>
          </w:p>
        </w:tc>
      </w:tr>
      <w:tr w:rsidR="007D3F96" w14:paraId="5329A817" w14:textId="77777777" w:rsidTr="00F10B8D">
        <w:trPr>
          <w:cnfStyle w:val="000000100000" w:firstRow="0" w:lastRow="0" w:firstColumn="0" w:lastColumn="0" w:oddVBand="0" w:evenVBand="0" w:oddHBand="1" w:evenHBand="0" w:firstRowFirstColumn="0" w:firstRowLastColumn="0" w:lastRowFirstColumn="0" w:lastRowLastColumn="0"/>
        </w:trPr>
        <w:tc>
          <w:tcPr>
            <w:tcW w:w="3955" w:type="dxa"/>
          </w:tcPr>
          <w:p w14:paraId="0188A0D7" w14:textId="4CBA5639" w:rsidR="007D3F96" w:rsidRPr="00F85AA5" w:rsidRDefault="00F501D0" w:rsidP="00F10B8D">
            <w:pPr>
              <w:rPr>
                <w:rFonts w:ascii="Segoe UI" w:hAnsi="Segoe UI" w:cs="Segoe UI"/>
              </w:rPr>
            </w:pPr>
            <w:r w:rsidRPr="00F85AA5">
              <w:rPr>
                <w:rFonts w:ascii="Segoe UI" w:hAnsi="Segoe UI" w:cs="Segoe UI"/>
              </w:rPr>
              <w:t>Create an Azure Advisor alert to be notified when Azure Arc servers are running outdated versions of the Arc agent.</w:t>
            </w:r>
          </w:p>
        </w:tc>
        <w:tc>
          <w:tcPr>
            <w:tcW w:w="4368" w:type="dxa"/>
          </w:tcPr>
          <w:p w14:paraId="504F5172" w14:textId="77777777" w:rsidR="007D3F96" w:rsidRPr="00F85AA5" w:rsidRDefault="00DC5CF6" w:rsidP="00B74C4C">
            <w:pPr>
              <w:rPr>
                <w:rFonts w:ascii="Segoe UI" w:hAnsi="Segoe UI" w:cs="Segoe UI"/>
              </w:rPr>
            </w:pPr>
            <w:r w:rsidRPr="00F85AA5">
              <w:rPr>
                <w:rFonts w:ascii="Segoe UI" w:hAnsi="Segoe UI" w:cs="Segoe UI"/>
              </w:rPr>
              <w:t>For the best experience and most recent security and bug fixes, we recommend keeping the Azure Arc agent up to date. Out of date agents will be identified with an Azure Advisor alert.</w:t>
            </w:r>
          </w:p>
          <w:p w14:paraId="72F9D5FB" w14:textId="77777777" w:rsidR="00DF3249" w:rsidRPr="00F85AA5" w:rsidRDefault="00DF3249" w:rsidP="00B74C4C">
            <w:pPr>
              <w:rPr>
                <w:rFonts w:ascii="Segoe UI" w:hAnsi="Segoe UI" w:cs="Segoe UI"/>
              </w:rPr>
            </w:pPr>
          </w:p>
          <w:p w14:paraId="1F742FC0" w14:textId="77777777" w:rsidR="00DF3249" w:rsidRPr="00F85AA5" w:rsidRDefault="00A210CE" w:rsidP="00B74C4C">
            <w:pPr>
              <w:rPr>
                <w:rFonts w:ascii="Segoe UI" w:hAnsi="Segoe UI" w:cs="Segoe UI"/>
              </w:rPr>
            </w:pPr>
            <w:hyperlink r:id="rId29" w:history="1">
              <w:r w:rsidR="00DF3249" w:rsidRPr="00F85AA5">
                <w:rPr>
                  <w:rStyle w:val="Hyperlink"/>
                  <w:rFonts w:ascii="Segoe UI" w:hAnsi="Segoe UI" w:cs="Segoe UI"/>
                </w:rPr>
                <w:t>Create Azure Advisor alerts for new recommendations using Azure portal - Azure Advisor | Microsoft Docs</w:t>
              </w:r>
            </w:hyperlink>
          </w:p>
          <w:p w14:paraId="2F890AE2" w14:textId="77777777" w:rsidR="00DF3249" w:rsidRPr="00F85AA5" w:rsidRDefault="00DF3249" w:rsidP="00B74C4C">
            <w:pPr>
              <w:rPr>
                <w:rFonts w:ascii="Segoe UI" w:hAnsi="Segoe UI" w:cs="Segoe UI"/>
              </w:rPr>
            </w:pPr>
          </w:p>
          <w:p w14:paraId="718F0C7A" w14:textId="197D32DC" w:rsidR="007D3F96" w:rsidRPr="00F85AA5" w:rsidRDefault="003A62EA" w:rsidP="00F10B8D">
            <w:pPr>
              <w:rPr>
                <w:rFonts w:ascii="Segoe UI" w:hAnsi="Segoe UI" w:cs="Segoe UI"/>
              </w:rPr>
            </w:pPr>
            <w:r w:rsidRPr="00F85AA5">
              <w:rPr>
                <w:rFonts w:ascii="Segoe UI" w:hAnsi="Segoe UI" w:cs="Segoe UI"/>
              </w:rPr>
              <w:t>Recommendation type = Upgrade to the latest version of the Azure Connected Machine Agent</w:t>
            </w:r>
          </w:p>
        </w:tc>
        <w:tc>
          <w:tcPr>
            <w:tcW w:w="1027" w:type="dxa"/>
          </w:tcPr>
          <w:p w14:paraId="17DEA341" w14:textId="0505D0CB" w:rsidR="007D3F96" w:rsidRPr="00F85AA5" w:rsidRDefault="003A62EA" w:rsidP="00F10B8D">
            <w:pPr>
              <w:rPr>
                <w:rFonts w:ascii="Segoe UI" w:hAnsi="Segoe UI" w:cs="Segoe UI"/>
              </w:rPr>
            </w:pPr>
            <w:r w:rsidRPr="00F85AA5">
              <w:rPr>
                <w:rFonts w:ascii="Segoe UI" w:hAnsi="Segoe UI" w:cs="Segoe UI"/>
              </w:rPr>
              <w:t>1h</w:t>
            </w:r>
          </w:p>
        </w:tc>
      </w:tr>
      <w:tr w:rsidR="00F450ED" w14:paraId="65003F17" w14:textId="77777777" w:rsidTr="00CC67AA">
        <w:tc>
          <w:tcPr>
            <w:tcW w:w="3955" w:type="dxa"/>
          </w:tcPr>
          <w:p w14:paraId="679F6B75" w14:textId="3AA8F3FB" w:rsidR="00F450ED" w:rsidRPr="00F85AA5" w:rsidRDefault="00406E77" w:rsidP="00CC67AA">
            <w:pPr>
              <w:rPr>
                <w:rFonts w:ascii="Segoe UI" w:hAnsi="Segoe UI" w:cs="Segoe UI"/>
              </w:rPr>
            </w:pPr>
            <w:r w:rsidRPr="00F85AA5">
              <w:rPr>
                <w:rFonts w:ascii="Segoe UI" w:hAnsi="Segoe UI" w:cs="Segoe UI"/>
              </w:rPr>
              <w:t>Identify which servers will have Azure Arc installed on them.</w:t>
            </w:r>
          </w:p>
        </w:tc>
        <w:tc>
          <w:tcPr>
            <w:tcW w:w="4368" w:type="dxa"/>
          </w:tcPr>
          <w:p w14:paraId="18CE19D6" w14:textId="69E01C60" w:rsidR="00F450ED" w:rsidRPr="00F85AA5" w:rsidRDefault="00406E77" w:rsidP="00134159">
            <w:pPr>
              <w:rPr>
                <w:rFonts w:ascii="Segoe UI" w:hAnsi="Segoe UI" w:cs="Segoe UI"/>
              </w:rPr>
            </w:pPr>
            <w:r w:rsidRPr="00F85AA5">
              <w:rPr>
                <w:rFonts w:ascii="Segoe UI" w:hAnsi="Segoe UI" w:cs="Segoe UI"/>
              </w:rPr>
              <w:t xml:space="preserve">Gather inventory of your servers and verify they meet the network connectivity </w:t>
            </w:r>
            <w:r w:rsidRPr="00F85AA5">
              <w:rPr>
                <w:rFonts w:ascii="Segoe UI" w:hAnsi="Segoe UI" w:cs="Segoe UI"/>
              </w:rPr>
              <w:lastRenderedPageBreak/>
              <w:t xml:space="preserve">and operating system requirements. </w:t>
            </w:r>
            <w:r w:rsidR="006114F5" w:rsidRPr="00F85AA5">
              <w:rPr>
                <w:rFonts w:ascii="Segoe UI" w:hAnsi="Segoe UI" w:cs="Segoe UI"/>
              </w:rPr>
              <w:t>Note the following information to help you decide where the server will be represented in Azure:</w:t>
            </w:r>
          </w:p>
          <w:p w14:paraId="161FF4A5" w14:textId="77777777" w:rsidR="006114F5" w:rsidRPr="00F85AA5" w:rsidRDefault="006114F5" w:rsidP="006114F5">
            <w:pPr>
              <w:pStyle w:val="ListParagraph"/>
              <w:numPr>
                <w:ilvl w:val="0"/>
                <w:numId w:val="4"/>
              </w:numPr>
              <w:rPr>
                <w:rFonts w:ascii="Segoe UI" w:hAnsi="Segoe UI" w:cs="Segoe UI"/>
              </w:rPr>
            </w:pPr>
            <w:r w:rsidRPr="00F85AA5">
              <w:rPr>
                <w:rFonts w:ascii="Segoe UI" w:hAnsi="Segoe UI" w:cs="Segoe UI"/>
              </w:rPr>
              <w:t>Department/group</w:t>
            </w:r>
          </w:p>
          <w:p w14:paraId="75EEF013" w14:textId="77777777" w:rsidR="006114F5" w:rsidRPr="00F85AA5" w:rsidRDefault="006114F5" w:rsidP="006114F5">
            <w:pPr>
              <w:pStyle w:val="ListParagraph"/>
              <w:numPr>
                <w:ilvl w:val="0"/>
                <w:numId w:val="4"/>
              </w:numPr>
              <w:rPr>
                <w:rFonts w:ascii="Segoe UI" w:hAnsi="Segoe UI" w:cs="Segoe UI"/>
              </w:rPr>
            </w:pPr>
            <w:r w:rsidRPr="00F85AA5">
              <w:rPr>
                <w:rFonts w:ascii="Segoe UI" w:hAnsi="Segoe UI" w:cs="Segoe UI"/>
              </w:rPr>
              <w:t xml:space="preserve">Application/service hosted on the </w:t>
            </w:r>
            <w:proofErr w:type="gramStart"/>
            <w:r w:rsidRPr="00F85AA5">
              <w:rPr>
                <w:rFonts w:ascii="Segoe UI" w:hAnsi="Segoe UI" w:cs="Segoe UI"/>
              </w:rPr>
              <w:t>server</w:t>
            </w:r>
            <w:proofErr w:type="gramEnd"/>
          </w:p>
          <w:p w14:paraId="7C6BBC38" w14:textId="77777777" w:rsidR="006114F5" w:rsidRPr="00F85AA5" w:rsidRDefault="006114F5" w:rsidP="006114F5">
            <w:pPr>
              <w:pStyle w:val="ListParagraph"/>
              <w:numPr>
                <w:ilvl w:val="0"/>
                <w:numId w:val="4"/>
              </w:numPr>
              <w:rPr>
                <w:rFonts w:ascii="Segoe UI" w:hAnsi="Segoe UI" w:cs="Segoe UI"/>
              </w:rPr>
            </w:pPr>
            <w:r w:rsidRPr="00F85AA5">
              <w:rPr>
                <w:rFonts w:ascii="Segoe UI" w:hAnsi="Segoe UI" w:cs="Segoe UI"/>
              </w:rPr>
              <w:t>Who should have access to manage the server?</w:t>
            </w:r>
          </w:p>
          <w:p w14:paraId="1C5478C9" w14:textId="77777777" w:rsidR="006114F5" w:rsidRPr="00F85AA5" w:rsidRDefault="006114F5" w:rsidP="006114F5">
            <w:pPr>
              <w:pStyle w:val="ListParagraph"/>
              <w:numPr>
                <w:ilvl w:val="0"/>
                <w:numId w:val="4"/>
              </w:numPr>
              <w:rPr>
                <w:rFonts w:ascii="Segoe UI" w:hAnsi="Segoe UI" w:cs="Segoe UI"/>
              </w:rPr>
            </w:pPr>
            <w:r w:rsidRPr="00F85AA5">
              <w:rPr>
                <w:rFonts w:ascii="Segoe UI" w:hAnsi="Segoe UI" w:cs="Segoe UI"/>
              </w:rPr>
              <w:t>Geographic location of the server (datacenter, cloud, etc.)</w:t>
            </w:r>
          </w:p>
          <w:p w14:paraId="69EA5E0A" w14:textId="32F8E123" w:rsidR="00F450ED" w:rsidRPr="00F85AA5" w:rsidRDefault="00E77029" w:rsidP="006114F5">
            <w:pPr>
              <w:pStyle w:val="ListParagraph"/>
              <w:numPr>
                <w:ilvl w:val="0"/>
                <w:numId w:val="4"/>
              </w:numPr>
              <w:rPr>
                <w:rFonts w:ascii="Segoe UI" w:hAnsi="Segoe UI" w:cs="Segoe UI"/>
              </w:rPr>
            </w:pPr>
            <w:r w:rsidRPr="00F85AA5">
              <w:rPr>
                <w:rFonts w:ascii="Segoe UI" w:hAnsi="Segoe UI" w:cs="Segoe UI"/>
              </w:rPr>
              <w:t>Hostname</w:t>
            </w:r>
          </w:p>
        </w:tc>
        <w:tc>
          <w:tcPr>
            <w:tcW w:w="1027" w:type="dxa"/>
          </w:tcPr>
          <w:p w14:paraId="5F268D1B" w14:textId="57F6E2E0" w:rsidR="00F450ED" w:rsidRPr="00F85AA5" w:rsidRDefault="00F31EDF" w:rsidP="00CC67AA">
            <w:pPr>
              <w:rPr>
                <w:rFonts w:ascii="Segoe UI" w:hAnsi="Segoe UI" w:cs="Segoe UI"/>
              </w:rPr>
            </w:pPr>
            <w:r w:rsidRPr="00F85AA5">
              <w:rPr>
                <w:rFonts w:ascii="Segoe UI" w:hAnsi="Segoe UI" w:cs="Segoe UI"/>
              </w:rPr>
              <w:lastRenderedPageBreak/>
              <w:t>1</w:t>
            </w:r>
            <w:r w:rsidR="00696B4C" w:rsidRPr="00F85AA5">
              <w:rPr>
                <w:rFonts w:ascii="Segoe UI" w:hAnsi="Segoe UI" w:cs="Segoe UI"/>
              </w:rPr>
              <w:t>d</w:t>
            </w:r>
          </w:p>
        </w:tc>
      </w:tr>
      <w:tr w:rsidR="00F450ED" w14:paraId="0F8E6500" w14:textId="77777777" w:rsidTr="00CC67AA">
        <w:trPr>
          <w:cnfStyle w:val="000000100000" w:firstRow="0" w:lastRow="0" w:firstColumn="0" w:lastColumn="0" w:oddVBand="0" w:evenVBand="0" w:oddHBand="1" w:evenHBand="0" w:firstRowFirstColumn="0" w:firstRowLastColumn="0" w:lastRowFirstColumn="0" w:lastRowLastColumn="0"/>
        </w:trPr>
        <w:tc>
          <w:tcPr>
            <w:tcW w:w="3955" w:type="dxa"/>
          </w:tcPr>
          <w:p w14:paraId="55813FFA" w14:textId="7AD88F5A" w:rsidR="00F450ED" w:rsidRPr="00F85AA5" w:rsidRDefault="00696B4C" w:rsidP="00CC67AA">
            <w:pPr>
              <w:rPr>
                <w:rFonts w:ascii="Segoe UI" w:hAnsi="Segoe UI" w:cs="Segoe UI"/>
              </w:rPr>
            </w:pPr>
            <w:r w:rsidRPr="00F85AA5">
              <w:rPr>
                <w:rFonts w:ascii="Segoe UI" w:hAnsi="Segoe UI" w:cs="Segoe UI"/>
              </w:rPr>
              <w:t>Identify the target resource group for each server in Azure. The resource group is the easiest way to configure role</w:t>
            </w:r>
            <w:r w:rsidR="00275803" w:rsidRPr="00F85AA5">
              <w:rPr>
                <w:rFonts w:ascii="Segoe UI" w:hAnsi="Segoe UI" w:cs="Segoe UI"/>
              </w:rPr>
              <w:t>-</w:t>
            </w:r>
            <w:r w:rsidRPr="00F85AA5">
              <w:rPr>
                <w:rFonts w:ascii="Segoe UI" w:hAnsi="Segoe UI" w:cs="Segoe UI"/>
              </w:rPr>
              <w:t>based access control for the server, so consider both function and access when you organize them.</w:t>
            </w:r>
            <w:r w:rsidR="00275803" w:rsidRPr="00F85AA5">
              <w:rPr>
                <w:rFonts w:ascii="Segoe UI" w:hAnsi="Segoe UI" w:cs="Segoe UI"/>
              </w:rPr>
              <w:t xml:space="preserve"> </w:t>
            </w:r>
          </w:p>
        </w:tc>
        <w:tc>
          <w:tcPr>
            <w:tcW w:w="4368" w:type="dxa"/>
          </w:tcPr>
          <w:p w14:paraId="5A8045DE" w14:textId="7B0F86A4" w:rsidR="00F450ED" w:rsidRPr="00F85AA5" w:rsidRDefault="00275803" w:rsidP="00CC67AA">
            <w:pPr>
              <w:rPr>
                <w:rFonts w:ascii="Segoe UI" w:hAnsi="Segoe UI" w:cs="Segoe UI"/>
              </w:rPr>
            </w:pPr>
            <w:r w:rsidRPr="00F85AA5">
              <w:rPr>
                <w:rFonts w:ascii="Segoe UI" w:hAnsi="Segoe UI" w:cs="Segoe UI"/>
              </w:rPr>
              <w:t>Consider the roles,</w:t>
            </w:r>
            <w:r w:rsidR="00E77029" w:rsidRPr="00F85AA5">
              <w:rPr>
                <w:rFonts w:ascii="Segoe UI" w:hAnsi="Segoe UI" w:cs="Segoe UI"/>
              </w:rPr>
              <w:t xml:space="preserve"> locations,</w:t>
            </w:r>
            <w:r w:rsidRPr="00F85AA5">
              <w:rPr>
                <w:rFonts w:ascii="Segoe UI" w:hAnsi="Segoe UI" w:cs="Segoe UI"/>
              </w:rPr>
              <w:t xml:space="preserve"> departments/groups, and access rules for </w:t>
            </w:r>
            <w:r w:rsidR="006114F5" w:rsidRPr="00F85AA5">
              <w:rPr>
                <w:rFonts w:ascii="Segoe UI" w:hAnsi="Segoe UI" w:cs="Segoe UI"/>
              </w:rPr>
              <w:t xml:space="preserve">each server and start organizing them into resource groups in a spreadsheet. An Azure resource group can have at most 800 Arc enabled servers in it, so you may need to break larger environments into several resource groups. The resource group you select for a server is used at initial onboarding, but a server can be moved to another resource group </w:t>
            </w:r>
            <w:proofErr w:type="gramStart"/>
            <w:r w:rsidR="006114F5" w:rsidRPr="00F85AA5">
              <w:rPr>
                <w:rFonts w:ascii="Segoe UI" w:hAnsi="Segoe UI" w:cs="Segoe UI"/>
              </w:rPr>
              <w:t>at a later time</w:t>
            </w:r>
            <w:proofErr w:type="gramEnd"/>
            <w:r w:rsidR="006114F5" w:rsidRPr="00F85AA5">
              <w:rPr>
                <w:rFonts w:ascii="Segoe UI" w:hAnsi="Segoe UI" w:cs="Segoe UI"/>
              </w:rPr>
              <w:t>.</w:t>
            </w:r>
          </w:p>
        </w:tc>
        <w:tc>
          <w:tcPr>
            <w:tcW w:w="1027" w:type="dxa"/>
          </w:tcPr>
          <w:p w14:paraId="06052CA5" w14:textId="1903DB60" w:rsidR="00F450ED" w:rsidRPr="00F85AA5" w:rsidRDefault="00E77029" w:rsidP="00CC67AA">
            <w:pPr>
              <w:rPr>
                <w:rFonts w:ascii="Segoe UI" w:hAnsi="Segoe UI" w:cs="Segoe UI"/>
              </w:rPr>
            </w:pPr>
            <w:r w:rsidRPr="00F85AA5">
              <w:rPr>
                <w:rFonts w:ascii="Segoe UI" w:hAnsi="Segoe UI" w:cs="Segoe UI"/>
              </w:rPr>
              <w:t>1d</w:t>
            </w:r>
          </w:p>
        </w:tc>
      </w:tr>
      <w:tr w:rsidR="00F450ED" w14:paraId="1130FA96" w14:textId="77777777" w:rsidTr="00CC67AA">
        <w:tc>
          <w:tcPr>
            <w:tcW w:w="3955" w:type="dxa"/>
          </w:tcPr>
          <w:p w14:paraId="0AEB66BB" w14:textId="53547153" w:rsidR="00F450ED" w:rsidRPr="00F85AA5" w:rsidRDefault="00DB3B15" w:rsidP="00CC67AA">
            <w:pPr>
              <w:rPr>
                <w:rFonts w:ascii="Segoe UI" w:hAnsi="Segoe UI" w:cs="Segoe UI"/>
              </w:rPr>
            </w:pPr>
            <w:r w:rsidRPr="00F85AA5">
              <w:rPr>
                <w:rFonts w:ascii="Segoe UI" w:hAnsi="Segoe UI" w:cs="Segoe UI"/>
              </w:rPr>
              <w:t>Check for any naming collisions</w:t>
            </w:r>
          </w:p>
        </w:tc>
        <w:tc>
          <w:tcPr>
            <w:tcW w:w="4368" w:type="dxa"/>
          </w:tcPr>
          <w:p w14:paraId="03D0C949" w14:textId="6A953951" w:rsidR="00F450ED" w:rsidRPr="00F85AA5" w:rsidRDefault="00DB3B15" w:rsidP="00CC67AA">
            <w:pPr>
              <w:rPr>
                <w:rFonts w:ascii="Segoe UI" w:hAnsi="Segoe UI" w:cs="Segoe UI"/>
              </w:rPr>
            </w:pPr>
            <w:r w:rsidRPr="00F85AA5">
              <w:rPr>
                <w:rFonts w:ascii="Segoe UI" w:hAnsi="Segoe UI" w:cs="Segoe UI"/>
              </w:rPr>
              <w:t xml:space="preserve">Once you’ve sorted the resources, check to ensure there are no duplicate hostnames in a single resource group. </w:t>
            </w:r>
            <w:r w:rsidR="00A4591D" w:rsidRPr="00F85AA5">
              <w:rPr>
                <w:rFonts w:ascii="Segoe UI" w:hAnsi="Segoe UI" w:cs="Segoe UI"/>
              </w:rPr>
              <w:t xml:space="preserve">The hostname is used by default to name the Azure resource, so if two servers share the same name, one of them will need to be manually registered and have its name overridden </w:t>
            </w:r>
            <w:r w:rsidR="006C50F4" w:rsidRPr="00F85AA5">
              <w:rPr>
                <w:rFonts w:ascii="Segoe UI" w:hAnsi="Segoe UI" w:cs="Segoe UI"/>
              </w:rPr>
              <w:t>to ensure uniqueness.</w:t>
            </w:r>
          </w:p>
        </w:tc>
        <w:tc>
          <w:tcPr>
            <w:tcW w:w="1027" w:type="dxa"/>
          </w:tcPr>
          <w:p w14:paraId="7BC6B594" w14:textId="4C3D3437" w:rsidR="00F450ED" w:rsidRPr="00F85AA5" w:rsidRDefault="006C50F4" w:rsidP="00CC67AA">
            <w:pPr>
              <w:rPr>
                <w:rFonts w:ascii="Segoe UI" w:hAnsi="Segoe UI" w:cs="Segoe UI"/>
              </w:rPr>
            </w:pPr>
            <w:r w:rsidRPr="00F85AA5">
              <w:rPr>
                <w:rFonts w:ascii="Segoe UI" w:hAnsi="Segoe UI" w:cs="Segoe UI"/>
              </w:rPr>
              <w:t>4h</w:t>
            </w:r>
          </w:p>
        </w:tc>
      </w:tr>
      <w:tr w:rsidR="00F450ED" w14:paraId="78F8BC4A" w14:textId="77777777" w:rsidTr="00CC67AA">
        <w:trPr>
          <w:cnfStyle w:val="000000100000" w:firstRow="0" w:lastRow="0" w:firstColumn="0" w:lastColumn="0" w:oddVBand="0" w:evenVBand="0" w:oddHBand="1" w:evenHBand="0" w:firstRowFirstColumn="0" w:firstRowLastColumn="0" w:lastRowFirstColumn="0" w:lastRowLastColumn="0"/>
        </w:trPr>
        <w:tc>
          <w:tcPr>
            <w:tcW w:w="3955" w:type="dxa"/>
          </w:tcPr>
          <w:p w14:paraId="1F09FDDF" w14:textId="7A79F021" w:rsidR="00F450ED" w:rsidRPr="00F85AA5" w:rsidRDefault="006C50F4" w:rsidP="00CC67AA">
            <w:pPr>
              <w:rPr>
                <w:rFonts w:ascii="Segoe UI" w:hAnsi="Segoe UI" w:cs="Segoe UI"/>
              </w:rPr>
            </w:pPr>
            <w:r w:rsidRPr="00F85AA5">
              <w:rPr>
                <w:rFonts w:ascii="Segoe UI" w:hAnsi="Segoe UI" w:cs="Segoe UI"/>
              </w:rPr>
              <w:t>Determine a tagging strategy for the servers</w:t>
            </w:r>
          </w:p>
        </w:tc>
        <w:tc>
          <w:tcPr>
            <w:tcW w:w="4368" w:type="dxa"/>
          </w:tcPr>
          <w:p w14:paraId="7E6835C3" w14:textId="7F012ADE" w:rsidR="00F450ED" w:rsidRPr="00F85AA5" w:rsidRDefault="00A210CE" w:rsidP="00CC67AA">
            <w:pPr>
              <w:rPr>
                <w:rFonts w:ascii="Segoe UI" w:hAnsi="Segoe UI" w:cs="Segoe UI"/>
              </w:rPr>
            </w:pPr>
            <w:hyperlink r:id="rId30" w:history="1">
              <w:r w:rsidR="00E962B5" w:rsidRPr="00F85AA5">
                <w:rPr>
                  <w:rStyle w:val="Hyperlink"/>
                  <w:rFonts w:ascii="Segoe UI" w:hAnsi="Segoe UI" w:cs="Segoe UI"/>
                </w:rPr>
                <w:t>Resource naming and tagging decision guide - Cloud Adoption Framework | Microsoft Docs</w:t>
              </w:r>
            </w:hyperlink>
          </w:p>
        </w:tc>
        <w:tc>
          <w:tcPr>
            <w:tcW w:w="1027" w:type="dxa"/>
          </w:tcPr>
          <w:p w14:paraId="7EE381D5" w14:textId="42CC6D45" w:rsidR="00F450ED" w:rsidRPr="00F85AA5" w:rsidRDefault="00E962B5" w:rsidP="00CC67AA">
            <w:pPr>
              <w:rPr>
                <w:rFonts w:ascii="Segoe UI" w:hAnsi="Segoe UI" w:cs="Segoe UI"/>
              </w:rPr>
            </w:pPr>
            <w:r w:rsidRPr="00F85AA5">
              <w:rPr>
                <w:rFonts w:ascii="Segoe UI" w:hAnsi="Segoe UI" w:cs="Segoe UI"/>
              </w:rPr>
              <w:t>4h</w:t>
            </w:r>
          </w:p>
        </w:tc>
      </w:tr>
      <w:tr w:rsidR="00F450ED" w14:paraId="03CFA4CC" w14:textId="77777777" w:rsidTr="00CC67AA">
        <w:tc>
          <w:tcPr>
            <w:tcW w:w="3955" w:type="dxa"/>
          </w:tcPr>
          <w:p w14:paraId="795C6315" w14:textId="1C30FE07" w:rsidR="00F450ED" w:rsidRPr="00F85AA5" w:rsidRDefault="00245686" w:rsidP="00CC67AA">
            <w:pPr>
              <w:rPr>
                <w:rFonts w:ascii="Segoe UI" w:hAnsi="Segoe UI" w:cs="Segoe UI"/>
              </w:rPr>
            </w:pPr>
            <w:r w:rsidRPr="00F85AA5">
              <w:rPr>
                <w:rFonts w:ascii="Segoe UI" w:hAnsi="Segoe UI" w:cs="Segoe UI"/>
              </w:rPr>
              <w:t>Generate installation scripts for your unique resource group, tag, and Azure data residency combinations.</w:t>
            </w:r>
          </w:p>
        </w:tc>
        <w:tc>
          <w:tcPr>
            <w:tcW w:w="4368" w:type="dxa"/>
          </w:tcPr>
          <w:p w14:paraId="685214BD" w14:textId="14335946" w:rsidR="00F450ED" w:rsidRPr="00F85AA5" w:rsidRDefault="00245686" w:rsidP="00CC67AA">
            <w:pPr>
              <w:rPr>
                <w:rFonts w:ascii="Segoe UI" w:hAnsi="Segoe UI" w:cs="Segoe UI"/>
              </w:rPr>
            </w:pPr>
            <w:r w:rsidRPr="00F85AA5">
              <w:rPr>
                <w:rFonts w:ascii="Segoe UI" w:hAnsi="Segoe UI" w:cs="Segoe UI"/>
              </w:rPr>
              <w:t xml:space="preserve">Consider the tooling you will use to deploy the script across all your servers. </w:t>
            </w:r>
            <w:r w:rsidR="00D61E91" w:rsidRPr="00F85AA5">
              <w:rPr>
                <w:rFonts w:ascii="Segoe UI" w:hAnsi="Segoe UI" w:cs="Segoe UI"/>
              </w:rPr>
              <w:t>Does it have an easy way to customize scripts when they’re deployed? If not, create separate scripts and deployment tasks for each</w:t>
            </w:r>
            <w:r w:rsidR="00BA5B5D" w:rsidRPr="00F85AA5">
              <w:rPr>
                <w:rFonts w:ascii="Segoe UI" w:hAnsi="Segoe UI" w:cs="Segoe UI"/>
              </w:rPr>
              <w:t xml:space="preserve"> unique configuration.</w:t>
            </w:r>
          </w:p>
        </w:tc>
        <w:tc>
          <w:tcPr>
            <w:tcW w:w="1027" w:type="dxa"/>
          </w:tcPr>
          <w:p w14:paraId="2FF27718" w14:textId="77DD24D6" w:rsidR="00F450ED" w:rsidRPr="00F85AA5" w:rsidRDefault="00D61E91" w:rsidP="00CC67AA">
            <w:pPr>
              <w:rPr>
                <w:rFonts w:ascii="Segoe UI" w:hAnsi="Segoe UI" w:cs="Segoe UI"/>
              </w:rPr>
            </w:pPr>
            <w:r w:rsidRPr="00F85AA5">
              <w:rPr>
                <w:rFonts w:ascii="Segoe UI" w:hAnsi="Segoe UI" w:cs="Segoe UI"/>
              </w:rPr>
              <w:t>4h</w:t>
            </w:r>
          </w:p>
        </w:tc>
      </w:tr>
      <w:tr w:rsidR="00F450ED" w14:paraId="13598D04" w14:textId="77777777" w:rsidTr="00CC67AA">
        <w:trPr>
          <w:cnfStyle w:val="000000100000" w:firstRow="0" w:lastRow="0" w:firstColumn="0" w:lastColumn="0" w:oddVBand="0" w:evenVBand="0" w:oddHBand="1" w:evenHBand="0" w:firstRowFirstColumn="0" w:firstRowLastColumn="0" w:lastRowFirstColumn="0" w:lastRowLastColumn="0"/>
        </w:trPr>
        <w:tc>
          <w:tcPr>
            <w:tcW w:w="3955" w:type="dxa"/>
          </w:tcPr>
          <w:p w14:paraId="4FF1C7C0" w14:textId="6042090E" w:rsidR="00F450ED" w:rsidRPr="00F85AA5" w:rsidRDefault="00D61E91" w:rsidP="00CC67AA">
            <w:pPr>
              <w:rPr>
                <w:rFonts w:ascii="Segoe UI" w:hAnsi="Segoe UI" w:cs="Segoe UI"/>
              </w:rPr>
            </w:pPr>
            <w:r w:rsidRPr="00F85AA5">
              <w:rPr>
                <w:rFonts w:ascii="Segoe UI" w:hAnsi="Segoe UI" w:cs="Segoe UI"/>
              </w:rPr>
              <w:t>Deploy the scripts to your existing servers</w:t>
            </w:r>
            <w:r w:rsidR="001E170B" w:rsidRPr="00F85AA5">
              <w:rPr>
                <w:rFonts w:ascii="Segoe UI" w:hAnsi="Segoe UI" w:cs="Segoe UI"/>
              </w:rPr>
              <w:t>.</w:t>
            </w:r>
            <w:r w:rsidR="007A19FD" w:rsidRPr="00F85AA5">
              <w:rPr>
                <w:rFonts w:ascii="Segoe UI" w:hAnsi="Segoe UI" w:cs="Segoe UI"/>
              </w:rPr>
              <w:t xml:space="preserve"> Ensure your new server </w:t>
            </w:r>
            <w:r w:rsidR="007A19FD" w:rsidRPr="00F85AA5">
              <w:rPr>
                <w:rFonts w:ascii="Segoe UI" w:hAnsi="Segoe UI" w:cs="Segoe UI"/>
              </w:rPr>
              <w:lastRenderedPageBreak/>
              <w:t xml:space="preserve">images and deployments also </w:t>
            </w:r>
            <w:r w:rsidR="00BA5B5D" w:rsidRPr="00F85AA5">
              <w:rPr>
                <w:rFonts w:ascii="Segoe UI" w:hAnsi="Segoe UI" w:cs="Segoe UI"/>
              </w:rPr>
              <w:t>include Azure Arc.</w:t>
            </w:r>
          </w:p>
        </w:tc>
        <w:tc>
          <w:tcPr>
            <w:tcW w:w="4368" w:type="dxa"/>
          </w:tcPr>
          <w:p w14:paraId="26EE5924" w14:textId="73F42926" w:rsidR="00F450ED" w:rsidRPr="00F85AA5" w:rsidRDefault="00BA5B5D" w:rsidP="00DA1415">
            <w:pPr>
              <w:rPr>
                <w:rFonts w:ascii="Segoe UI" w:hAnsi="Segoe UI" w:cs="Segoe UI"/>
              </w:rPr>
            </w:pPr>
            <w:r w:rsidRPr="00F85AA5">
              <w:rPr>
                <w:rFonts w:ascii="Segoe UI" w:hAnsi="Segoe UI" w:cs="Segoe UI"/>
              </w:rPr>
              <w:lastRenderedPageBreak/>
              <w:t xml:space="preserve">Use your automation tool of choice to deploy the scripts to your servers and </w:t>
            </w:r>
            <w:r w:rsidR="007D3F96" w:rsidRPr="00F85AA5">
              <w:rPr>
                <w:rFonts w:ascii="Segoe UI" w:hAnsi="Segoe UI" w:cs="Segoe UI"/>
              </w:rPr>
              <w:t>connect</w:t>
            </w:r>
            <w:r w:rsidRPr="00F85AA5">
              <w:rPr>
                <w:rFonts w:ascii="Segoe UI" w:hAnsi="Segoe UI" w:cs="Segoe UI"/>
              </w:rPr>
              <w:t xml:space="preserve"> them to Azure.</w:t>
            </w:r>
          </w:p>
        </w:tc>
        <w:tc>
          <w:tcPr>
            <w:tcW w:w="1027" w:type="dxa"/>
          </w:tcPr>
          <w:p w14:paraId="20DE8323" w14:textId="5053EEA1" w:rsidR="00F450ED" w:rsidRPr="00F85AA5" w:rsidRDefault="001510E7" w:rsidP="00CC67AA">
            <w:pPr>
              <w:rPr>
                <w:rFonts w:ascii="Segoe UI" w:hAnsi="Segoe UI" w:cs="Segoe UI"/>
              </w:rPr>
            </w:pPr>
            <w:r w:rsidRPr="00F85AA5">
              <w:rPr>
                <w:rFonts w:ascii="Segoe UI" w:hAnsi="Segoe UI" w:cs="Segoe UI"/>
              </w:rPr>
              <w:t>Varies</w:t>
            </w:r>
          </w:p>
        </w:tc>
      </w:tr>
      <w:tr w:rsidR="00B46BAC" w14:paraId="0F055705" w14:textId="77777777" w:rsidTr="00CC67AA">
        <w:tc>
          <w:tcPr>
            <w:tcW w:w="3955" w:type="dxa"/>
          </w:tcPr>
          <w:p w14:paraId="700AFFC1" w14:textId="215145B9" w:rsidR="00B46BAC" w:rsidRPr="00F85AA5" w:rsidRDefault="00B46BAC" w:rsidP="00CC67AA">
            <w:pPr>
              <w:rPr>
                <w:rFonts w:ascii="Segoe UI" w:hAnsi="Segoe UI" w:cs="Segoe UI"/>
              </w:rPr>
            </w:pPr>
            <w:r w:rsidRPr="00F85AA5">
              <w:rPr>
                <w:rFonts w:ascii="Segoe UI" w:hAnsi="Segoe UI" w:cs="Segoe UI"/>
              </w:rPr>
              <w:t>Assign Azure Policies to your subscription or resource group scopes</w:t>
            </w:r>
          </w:p>
        </w:tc>
        <w:tc>
          <w:tcPr>
            <w:tcW w:w="4368" w:type="dxa"/>
          </w:tcPr>
          <w:p w14:paraId="710283D9" w14:textId="4723DD66" w:rsidR="00B46BAC" w:rsidRPr="00F85AA5" w:rsidRDefault="00B46BAC" w:rsidP="00DA1415">
            <w:pPr>
              <w:rPr>
                <w:rFonts w:ascii="Segoe UI" w:hAnsi="Segoe UI" w:cs="Segoe UI"/>
              </w:rPr>
            </w:pPr>
            <w:r w:rsidRPr="00F85AA5">
              <w:rPr>
                <w:rFonts w:ascii="Segoe UI" w:hAnsi="Segoe UI" w:cs="Segoe UI"/>
              </w:rPr>
              <w:t xml:space="preserve">The policies you assigned during the production trial were scoped to that </w:t>
            </w:r>
            <w:r w:rsidR="003B4D86" w:rsidRPr="00F85AA5">
              <w:rPr>
                <w:rFonts w:ascii="Segoe UI" w:hAnsi="Segoe UI" w:cs="Segoe UI"/>
              </w:rPr>
              <w:t xml:space="preserve">trial </w:t>
            </w:r>
            <w:r w:rsidRPr="00F85AA5">
              <w:rPr>
                <w:rFonts w:ascii="Segoe UI" w:hAnsi="Segoe UI" w:cs="Segoe UI"/>
              </w:rPr>
              <w:t>resource group. Consider assigning the “Enable Azure Monitor for VMs” policy and others that meet your needs to the subscription scope, to ensure all your Arc enabled servers are automatical</w:t>
            </w:r>
            <w:r w:rsidR="003B4D86" w:rsidRPr="00F85AA5">
              <w:rPr>
                <w:rFonts w:ascii="Segoe UI" w:hAnsi="Segoe UI" w:cs="Segoe UI"/>
              </w:rPr>
              <w:t>ly configured for monitoring.</w:t>
            </w:r>
            <w:r w:rsidRPr="00F85AA5">
              <w:rPr>
                <w:rFonts w:ascii="Segoe UI" w:hAnsi="Segoe UI" w:cs="Segoe UI"/>
              </w:rPr>
              <w:t xml:space="preserve"> </w:t>
            </w:r>
          </w:p>
        </w:tc>
        <w:tc>
          <w:tcPr>
            <w:tcW w:w="1027" w:type="dxa"/>
          </w:tcPr>
          <w:p w14:paraId="08891C0A" w14:textId="05BE115D" w:rsidR="00B46BAC" w:rsidRPr="00F85AA5" w:rsidRDefault="003B4D86" w:rsidP="00CC67AA">
            <w:pPr>
              <w:rPr>
                <w:rFonts w:ascii="Segoe UI" w:hAnsi="Segoe UI" w:cs="Segoe UI"/>
              </w:rPr>
            </w:pPr>
            <w:r w:rsidRPr="00F85AA5">
              <w:rPr>
                <w:rFonts w:ascii="Segoe UI" w:hAnsi="Segoe UI" w:cs="Segoe UI"/>
              </w:rPr>
              <w:t>1h</w:t>
            </w:r>
          </w:p>
        </w:tc>
      </w:tr>
      <w:tr w:rsidR="00F450ED" w14:paraId="2A5364D9" w14:textId="77777777" w:rsidTr="00CC67AA">
        <w:trPr>
          <w:cnfStyle w:val="000000100000" w:firstRow="0" w:lastRow="0" w:firstColumn="0" w:lastColumn="0" w:oddVBand="0" w:evenVBand="0" w:oddHBand="1" w:evenHBand="0" w:firstRowFirstColumn="0" w:firstRowLastColumn="0" w:lastRowFirstColumn="0" w:lastRowLastColumn="0"/>
        </w:trPr>
        <w:tc>
          <w:tcPr>
            <w:tcW w:w="3955" w:type="dxa"/>
          </w:tcPr>
          <w:p w14:paraId="6D8387E0" w14:textId="0AF80087" w:rsidR="00F450ED" w:rsidRPr="00F85AA5" w:rsidRDefault="001510E7" w:rsidP="00CC67AA">
            <w:pPr>
              <w:rPr>
                <w:rFonts w:ascii="Segoe UI" w:hAnsi="Segoe UI" w:cs="Segoe UI"/>
              </w:rPr>
            </w:pPr>
            <w:r w:rsidRPr="00F85AA5">
              <w:rPr>
                <w:rFonts w:ascii="Segoe UI" w:hAnsi="Segoe UI" w:cs="Segoe UI"/>
              </w:rPr>
              <w:t xml:space="preserve">Create a plan to convert existing </w:t>
            </w:r>
            <w:r w:rsidR="009A4D84" w:rsidRPr="00F85AA5">
              <w:rPr>
                <w:rFonts w:ascii="Segoe UI" w:hAnsi="Segoe UI" w:cs="Segoe UI"/>
              </w:rPr>
              <w:t>monitoring agent deployments to extension-managed agents so they can be monitored and managed from Azure.</w:t>
            </w:r>
          </w:p>
        </w:tc>
        <w:tc>
          <w:tcPr>
            <w:tcW w:w="4368" w:type="dxa"/>
          </w:tcPr>
          <w:p w14:paraId="1ECA0166" w14:textId="73BA62E9" w:rsidR="00F450ED" w:rsidRPr="00F85AA5" w:rsidRDefault="009A4D84" w:rsidP="00CC67AA">
            <w:pPr>
              <w:rPr>
                <w:rFonts w:ascii="Segoe UI" w:hAnsi="Segoe UI" w:cs="Segoe UI"/>
              </w:rPr>
            </w:pPr>
            <w:r w:rsidRPr="00F85AA5">
              <w:rPr>
                <w:rFonts w:ascii="Segoe UI" w:hAnsi="Segoe UI" w:cs="Segoe UI"/>
              </w:rPr>
              <w:t xml:space="preserve">If you were already using the Microsoft Monitoring Agent (or OMS Agent) </w:t>
            </w:r>
            <w:r w:rsidR="002712EA" w:rsidRPr="00F85AA5">
              <w:rPr>
                <w:rFonts w:ascii="Segoe UI" w:hAnsi="Segoe UI" w:cs="Segoe UI"/>
              </w:rPr>
              <w:t xml:space="preserve">on-premises, consider switching to the Azure Arc </w:t>
            </w:r>
            <w:proofErr w:type="gramStart"/>
            <w:r w:rsidR="002712EA" w:rsidRPr="00F85AA5">
              <w:rPr>
                <w:rFonts w:ascii="Segoe UI" w:hAnsi="Segoe UI" w:cs="Segoe UI"/>
              </w:rPr>
              <w:t>extension based</w:t>
            </w:r>
            <w:proofErr w:type="gramEnd"/>
            <w:r w:rsidR="002712EA" w:rsidRPr="00F85AA5">
              <w:rPr>
                <w:rFonts w:ascii="Segoe UI" w:hAnsi="Segoe UI" w:cs="Segoe UI"/>
              </w:rPr>
              <w:t xml:space="preserve"> agent so it can be managed declaratively from the cloud. </w:t>
            </w:r>
            <w:r w:rsidR="00EC6AE3" w:rsidRPr="00F85AA5">
              <w:rPr>
                <w:rFonts w:ascii="Segoe UI" w:hAnsi="Segoe UI" w:cs="Segoe UI"/>
              </w:rPr>
              <w:t>This enables you to audit installed versions from Azure and use a consistent approach to managing the extensions across Azure and non-Azure servers.</w:t>
            </w:r>
            <w:r w:rsidR="00805997" w:rsidRPr="00F85AA5">
              <w:rPr>
                <w:rFonts w:ascii="Segoe UI" w:hAnsi="Segoe UI" w:cs="Segoe UI"/>
              </w:rPr>
              <w:t xml:space="preserve"> Simple deployments with only one Log Analytics workspace and no on-premises Log Analytics Gateway can be converted by uninstalling the old agent and letting Azure Policy push down the latest version. More complex configurations may need additional configuration to support extension management.</w:t>
            </w:r>
          </w:p>
        </w:tc>
        <w:tc>
          <w:tcPr>
            <w:tcW w:w="1027" w:type="dxa"/>
          </w:tcPr>
          <w:p w14:paraId="46A45B67" w14:textId="751F32A8" w:rsidR="00F450ED" w:rsidRPr="00F85AA5" w:rsidRDefault="00EC6AE3" w:rsidP="00CC67AA">
            <w:pPr>
              <w:rPr>
                <w:rFonts w:ascii="Segoe UI" w:hAnsi="Segoe UI" w:cs="Segoe UI"/>
              </w:rPr>
            </w:pPr>
            <w:r w:rsidRPr="00F85AA5">
              <w:rPr>
                <w:rFonts w:ascii="Segoe UI" w:hAnsi="Segoe UI" w:cs="Segoe UI"/>
              </w:rPr>
              <w:t>Varies</w:t>
            </w:r>
          </w:p>
        </w:tc>
      </w:tr>
      <w:tr w:rsidR="00805997" w14:paraId="1B6C2246" w14:textId="77777777" w:rsidTr="00032A93">
        <w:tc>
          <w:tcPr>
            <w:tcW w:w="3955" w:type="dxa"/>
          </w:tcPr>
          <w:p w14:paraId="2A8781F1" w14:textId="058A2128" w:rsidR="00805997" w:rsidRPr="00F85AA5" w:rsidRDefault="00805997" w:rsidP="00032A93">
            <w:pPr>
              <w:rPr>
                <w:rFonts w:ascii="Segoe UI" w:hAnsi="Segoe UI" w:cs="Segoe UI"/>
              </w:rPr>
            </w:pPr>
            <w:r w:rsidRPr="00F85AA5">
              <w:rPr>
                <w:rFonts w:ascii="Segoe UI" w:hAnsi="Segoe UI" w:cs="Segoe UI"/>
              </w:rPr>
              <w:t>Develop a migration plan for Azure Arc servers that may be migrated to Azure in the future.</w:t>
            </w:r>
          </w:p>
        </w:tc>
        <w:tc>
          <w:tcPr>
            <w:tcW w:w="4368" w:type="dxa"/>
          </w:tcPr>
          <w:p w14:paraId="2B90C614" w14:textId="0DA26BEE" w:rsidR="00805997" w:rsidRPr="00F85AA5" w:rsidRDefault="00805997" w:rsidP="00032A93">
            <w:pPr>
              <w:rPr>
                <w:rFonts w:ascii="Segoe UI" w:hAnsi="Segoe UI" w:cs="Segoe UI"/>
              </w:rPr>
            </w:pPr>
            <w:r w:rsidRPr="00F85AA5">
              <w:rPr>
                <w:rFonts w:ascii="Segoe UI" w:hAnsi="Segoe UI" w:cs="Segoe UI"/>
              </w:rPr>
              <w:t xml:space="preserve">Azure Arc is a great pre-migration tool because it </w:t>
            </w:r>
            <w:r w:rsidR="00E005F7" w:rsidRPr="00F85AA5">
              <w:rPr>
                <w:rFonts w:ascii="Segoe UI" w:hAnsi="Segoe UI" w:cs="Segoe UI"/>
              </w:rPr>
              <w:t xml:space="preserve">lets your on-premises </w:t>
            </w:r>
            <w:r w:rsidR="006222D5" w:rsidRPr="00F85AA5">
              <w:rPr>
                <w:rFonts w:ascii="Segoe UI" w:hAnsi="Segoe UI" w:cs="Segoe UI"/>
              </w:rPr>
              <w:t>admins,</w:t>
            </w:r>
            <w:r w:rsidR="00E005F7" w:rsidRPr="00F85AA5">
              <w:rPr>
                <w:rFonts w:ascii="Segoe UI" w:hAnsi="Segoe UI" w:cs="Segoe UI"/>
              </w:rPr>
              <w:t xml:space="preserve"> and your cloud admins use the same tools no matter what kind of machine they’re managing. If you choose to migrate your server to Azure in the future, you can use the current tags, extensions, RBAC configuration, </w:t>
            </w:r>
            <w:r w:rsidR="00912AE9" w:rsidRPr="00F85AA5">
              <w:rPr>
                <w:rFonts w:ascii="Segoe UI" w:hAnsi="Segoe UI" w:cs="Segoe UI"/>
              </w:rPr>
              <w:t>etc. to make planning your migration even easier.</w:t>
            </w:r>
            <w:r w:rsidR="00E005F7" w:rsidRPr="00F85AA5">
              <w:rPr>
                <w:rFonts w:ascii="Segoe UI" w:hAnsi="Segoe UI" w:cs="Segoe UI"/>
              </w:rPr>
              <w:t xml:space="preserve"> </w:t>
            </w:r>
          </w:p>
        </w:tc>
        <w:tc>
          <w:tcPr>
            <w:tcW w:w="1027" w:type="dxa"/>
          </w:tcPr>
          <w:p w14:paraId="6C0BCAB3" w14:textId="34357823" w:rsidR="00805997" w:rsidRPr="00F85AA5" w:rsidRDefault="00912AE9" w:rsidP="00032A93">
            <w:pPr>
              <w:rPr>
                <w:rFonts w:ascii="Segoe UI" w:hAnsi="Segoe UI" w:cs="Segoe UI"/>
              </w:rPr>
            </w:pPr>
            <w:r w:rsidRPr="00F85AA5">
              <w:rPr>
                <w:rFonts w:ascii="Segoe UI" w:hAnsi="Segoe UI" w:cs="Segoe UI"/>
              </w:rPr>
              <w:t>Varies</w:t>
            </w:r>
          </w:p>
        </w:tc>
      </w:tr>
    </w:tbl>
    <w:p w14:paraId="5C5097EC" w14:textId="77777777" w:rsidR="00F450ED" w:rsidRDefault="00F450ED" w:rsidP="00F450ED"/>
    <w:p w14:paraId="7A5B7E19" w14:textId="77777777" w:rsidR="0077447B" w:rsidRPr="0077447B" w:rsidRDefault="0077447B" w:rsidP="0077447B"/>
    <w:sectPr w:rsidR="0077447B" w:rsidRPr="0077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38E9"/>
    <w:multiLevelType w:val="multilevel"/>
    <w:tmpl w:val="E3EEA2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533499E"/>
    <w:multiLevelType w:val="hybridMultilevel"/>
    <w:tmpl w:val="0D1EB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C7A6D"/>
    <w:multiLevelType w:val="multilevel"/>
    <w:tmpl w:val="E3EEA2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E6029D4"/>
    <w:multiLevelType w:val="hybridMultilevel"/>
    <w:tmpl w:val="B454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jay Satheesh">
    <w15:presenceInfo w15:providerId="AD" w15:userId="S::sasathee@microsoft.com::40d1a48f-21bc-45f8-9d15-cbf5c7348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B6"/>
    <w:rsid w:val="00002EDB"/>
    <w:rsid w:val="00010924"/>
    <w:rsid w:val="00017F04"/>
    <w:rsid w:val="00020434"/>
    <w:rsid w:val="0002211D"/>
    <w:rsid w:val="00032A93"/>
    <w:rsid w:val="000431CC"/>
    <w:rsid w:val="0004598D"/>
    <w:rsid w:val="000512C6"/>
    <w:rsid w:val="00054BC4"/>
    <w:rsid w:val="000554B5"/>
    <w:rsid w:val="00060CE4"/>
    <w:rsid w:val="00061C7C"/>
    <w:rsid w:val="000627BE"/>
    <w:rsid w:val="00062CF1"/>
    <w:rsid w:val="0006411D"/>
    <w:rsid w:val="00065840"/>
    <w:rsid w:val="00087F4A"/>
    <w:rsid w:val="00090BA1"/>
    <w:rsid w:val="00090FD3"/>
    <w:rsid w:val="000923C8"/>
    <w:rsid w:val="000941E4"/>
    <w:rsid w:val="00094302"/>
    <w:rsid w:val="00094D64"/>
    <w:rsid w:val="0009554A"/>
    <w:rsid w:val="00096CC9"/>
    <w:rsid w:val="000A7D1B"/>
    <w:rsid w:val="000B0C12"/>
    <w:rsid w:val="000B1DB1"/>
    <w:rsid w:val="000C0BAB"/>
    <w:rsid w:val="000D3BF4"/>
    <w:rsid w:val="000D790D"/>
    <w:rsid w:val="000E0C3A"/>
    <w:rsid w:val="000E4D29"/>
    <w:rsid w:val="000F15D0"/>
    <w:rsid w:val="000F5459"/>
    <w:rsid w:val="000F5B5B"/>
    <w:rsid w:val="000F7FE5"/>
    <w:rsid w:val="00100545"/>
    <w:rsid w:val="00102714"/>
    <w:rsid w:val="001105B7"/>
    <w:rsid w:val="001120F5"/>
    <w:rsid w:val="00115CB2"/>
    <w:rsid w:val="0011730A"/>
    <w:rsid w:val="00127369"/>
    <w:rsid w:val="001325BF"/>
    <w:rsid w:val="00134159"/>
    <w:rsid w:val="00145931"/>
    <w:rsid w:val="001510E7"/>
    <w:rsid w:val="0015320B"/>
    <w:rsid w:val="001570B9"/>
    <w:rsid w:val="00165127"/>
    <w:rsid w:val="00177F91"/>
    <w:rsid w:val="00191E9F"/>
    <w:rsid w:val="00193D4E"/>
    <w:rsid w:val="00195D7E"/>
    <w:rsid w:val="001B39D0"/>
    <w:rsid w:val="001B4E14"/>
    <w:rsid w:val="001B61B6"/>
    <w:rsid w:val="001B6977"/>
    <w:rsid w:val="001C3602"/>
    <w:rsid w:val="001C50D1"/>
    <w:rsid w:val="001C7DAB"/>
    <w:rsid w:val="001D3CB7"/>
    <w:rsid w:val="001D47B1"/>
    <w:rsid w:val="001E170B"/>
    <w:rsid w:val="001E4360"/>
    <w:rsid w:val="001F12D2"/>
    <w:rsid w:val="00206CF5"/>
    <w:rsid w:val="002138AC"/>
    <w:rsid w:val="00214DDD"/>
    <w:rsid w:val="0023289F"/>
    <w:rsid w:val="00241508"/>
    <w:rsid w:val="00245686"/>
    <w:rsid w:val="00253668"/>
    <w:rsid w:val="00256480"/>
    <w:rsid w:val="00256C3E"/>
    <w:rsid w:val="002621A0"/>
    <w:rsid w:val="002712EA"/>
    <w:rsid w:val="0027244C"/>
    <w:rsid w:val="00273EDE"/>
    <w:rsid w:val="00275803"/>
    <w:rsid w:val="00275E40"/>
    <w:rsid w:val="0028229E"/>
    <w:rsid w:val="00284A76"/>
    <w:rsid w:val="00290047"/>
    <w:rsid w:val="002921AC"/>
    <w:rsid w:val="00293AF1"/>
    <w:rsid w:val="002A078A"/>
    <w:rsid w:val="002A4691"/>
    <w:rsid w:val="002A47C7"/>
    <w:rsid w:val="002B4A7D"/>
    <w:rsid w:val="002B528F"/>
    <w:rsid w:val="002C2DD9"/>
    <w:rsid w:val="002D0C2A"/>
    <w:rsid w:val="002D1D7E"/>
    <w:rsid w:val="002D3739"/>
    <w:rsid w:val="002D518A"/>
    <w:rsid w:val="002D5C13"/>
    <w:rsid w:val="002D6478"/>
    <w:rsid w:val="002D688A"/>
    <w:rsid w:val="002D7496"/>
    <w:rsid w:val="002E4CAE"/>
    <w:rsid w:val="002F029D"/>
    <w:rsid w:val="002F5362"/>
    <w:rsid w:val="00303A64"/>
    <w:rsid w:val="00326A9D"/>
    <w:rsid w:val="00344345"/>
    <w:rsid w:val="00344925"/>
    <w:rsid w:val="00351D0F"/>
    <w:rsid w:val="003612DB"/>
    <w:rsid w:val="0036230E"/>
    <w:rsid w:val="00366118"/>
    <w:rsid w:val="00370449"/>
    <w:rsid w:val="0037331A"/>
    <w:rsid w:val="00385004"/>
    <w:rsid w:val="0038506C"/>
    <w:rsid w:val="0038548F"/>
    <w:rsid w:val="00390FEE"/>
    <w:rsid w:val="003A0754"/>
    <w:rsid w:val="003A62EA"/>
    <w:rsid w:val="003B4D86"/>
    <w:rsid w:val="003B658D"/>
    <w:rsid w:val="003B69C4"/>
    <w:rsid w:val="003B7690"/>
    <w:rsid w:val="003C08D8"/>
    <w:rsid w:val="003C36E6"/>
    <w:rsid w:val="003C4F18"/>
    <w:rsid w:val="003D1CD5"/>
    <w:rsid w:val="003D668D"/>
    <w:rsid w:val="003E7FC6"/>
    <w:rsid w:val="003F0C2F"/>
    <w:rsid w:val="004003C9"/>
    <w:rsid w:val="00406E77"/>
    <w:rsid w:val="00411AA9"/>
    <w:rsid w:val="00413A65"/>
    <w:rsid w:val="0041434C"/>
    <w:rsid w:val="00426DED"/>
    <w:rsid w:val="00431B13"/>
    <w:rsid w:val="0043589C"/>
    <w:rsid w:val="00437355"/>
    <w:rsid w:val="00440623"/>
    <w:rsid w:val="00445ACD"/>
    <w:rsid w:val="00447E56"/>
    <w:rsid w:val="00453326"/>
    <w:rsid w:val="00467C40"/>
    <w:rsid w:val="00470DDE"/>
    <w:rsid w:val="004B1282"/>
    <w:rsid w:val="004B2065"/>
    <w:rsid w:val="004C3735"/>
    <w:rsid w:val="004C52E1"/>
    <w:rsid w:val="004D3BC9"/>
    <w:rsid w:val="004D7073"/>
    <w:rsid w:val="004E7A31"/>
    <w:rsid w:val="004F208E"/>
    <w:rsid w:val="004F3343"/>
    <w:rsid w:val="004F5EE3"/>
    <w:rsid w:val="00501162"/>
    <w:rsid w:val="005031FF"/>
    <w:rsid w:val="00505FB0"/>
    <w:rsid w:val="005118FC"/>
    <w:rsid w:val="00522CAF"/>
    <w:rsid w:val="005264DD"/>
    <w:rsid w:val="00542733"/>
    <w:rsid w:val="00542991"/>
    <w:rsid w:val="00550BBD"/>
    <w:rsid w:val="00563E18"/>
    <w:rsid w:val="00564A10"/>
    <w:rsid w:val="005778D7"/>
    <w:rsid w:val="00581AC6"/>
    <w:rsid w:val="00593496"/>
    <w:rsid w:val="00595F37"/>
    <w:rsid w:val="00597B63"/>
    <w:rsid w:val="005A0780"/>
    <w:rsid w:val="005A43FD"/>
    <w:rsid w:val="005B1485"/>
    <w:rsid w:val="005D5496"/>
    <w:rsid w:val="005E60E0"/>
    <w:rsid w:val="005F0F38"/>
    <w:rsid w:val="005F56B0"/>
    <w:rsid w:val="005F6571"/>
    <w:rsid w:val="0061032E"/>
    <w:rsid w:val="00610E26"/>
    <w:rsid w:val="006114F5"/>
    <w:rsid w:val="00616C13"/>
    <w:rsid w:val="006222D5"/>
    <w:rsid w:val="00625F06"/>
    <w:rsid w:val="00626BBA"/>
    <w:rsid w:val="00640304"/>
    <w:rsid w:val="0064284F"/>
    <w:rsid w:val="00646A4C"/>
    <w:rsid w:val="00646C15"/>
    <w:rsid w:val="006514F4"/>
    <w:rsid w:val="0065488C"/>
    <w:rsid w:val="0067163D"/>
    <w:rsid w:val="00671CC1"/>
    <w:rsid w:val="00677F7B"/>
    <w:rsid w:val="006810B4"/>
    <w:rsid w:val="00685BF5"/>
    <w:rsid w:val="0069117B"/>
    <w:rsid w:val="006944E8"/>
    <w:rsid w:val="006948C0"/>
    <w:rsid w:val="00696B4C"/>
    <w:rsid w:val="006A25BB"/>
    <w:rsid w:val="006A2ECA"/>
    <w:rsid w:val="006B4EF5"/>
    <w:rsid w:val="006B60DC"/>
    <w:rsid w:val="006C50E6"/>
    <w:rsid w:val="006C50F4"/>
    <w:rsid w:val="006D5947"/>
    <w:rsid w:val="006E0CB4"/>
    <w:rsid w:val="006E1AAB"/>
    <w:rsid w:val="006E724E"/>
    <w:rsid w:val="006F1BCA"/>
    <w:rsid w:val="0073546C"/>
    <w:rsid w:val="00736C33"/>
    <w:rsid w:val="007402BC"/>
    <w:rsid w:val="0075404E"/>
    <w:rsid w:val="00754A61"/>
    <w:rsid w:val="007712E0"/>
    <w:rsid w:val="0077447B"/>
    <w:rsid w:val="007804D4"/>
    <w:rsid w:val="007829FE"/>
    <w:rsid w:val="007861C0"/>
    <w:rsid w:val="00786575"/>
    <w:rsid w:val="00794D7B"/>
    <w:rsid w:val="007A19FD"/>
    <w:rsid w:val="007A510F"/>
    <w:rsid w:val="007B70CF"/>
    <w:rsid w:val="007C38DC"/>
    <w:rsid w:val="007C3C83"/>
    <w:rsid w:val="007C522C"/>
    <w:rsid w:val="007C58C6"/>
    <w:rsid w:val="007D322C"/>
    <w:rsid w:val="007D3F96"/>
    <w:rsid w:val="007E7497"/>
    <w:rsid w:val="007F1E3A"/>
    <w:rsid w:val="00800F1F"/>
    <w:rsid w:val="00802969"/>
    <w:rsid w:val="00805997"/>
    <w:rsid w:val="00823E59"/>
    <w:rsid w:val="0082626D"/>
    <w:rsid w:val="0083187B"/>
    <w:rsid w:val="00831922"/>
    <w:rsid w:val="008451EE"/>
    <w:rsid w:val="00850352"/>
    <w:rsid w:val="00852189"/>
    <w:rsid w:val="00853A28"/>
    <w:rsid w:val="008779CB"/>
    <w:rsid w:val="00877AAD"/>
    <w:rsid w:val="00883631"/>
    <w:rsid w:val="00886D68"/>
    <w:rsid w:val="00891776"/>
    <w:rsid w:val="00894985"/>
    <w:rsid w:val="00894B20"/>
    <w:rsid w:val="00894F4A"/>
    <w:rsid w:val="008A7344"/>
    <w:rsid w:val="008B41FA"/>
    <w:rsid w:val="008B4C07"/>
    <w:rsid w:val="008F32F1"/>
    <w:rsid w:val="008F636D"/>
    <w:rsid w:val="00912AE9"/>
    <w:rsid w:val="00920F20"/>
    <w:rsid w:val="009246E1"/>
    <w:rsid w:val="009255F9"/>
    <w:rsid w:val="00952E02"/>
    <w:rsid w:val="009676CE"/>
    <w:rsid w:val="00967926"/>
    <w:rsid w:val="00973C7F"/>
    <w:rsid w:val="00991BEF"/>
    <w:rsid w:val="009A4D84"/>
    <w:rsid w:val="009B4D9A"/>
    <w:rsid w:val="009C145D"/>
    <w:rsid w:val="009C5A89"/>
    <w:rsid w:val="009D04AC"/>
    <w:rsid w:val="009D10AE"/>
    <w:rsid w:val="009E1016"/>
    <w:rsid w:val="009E1AB0"/>
    <w:rsid w:val="009E2039"/>
    <w:rsid w:val="009E796A"/>
    <w:rsid w:val="009E7A8D"/>
    <w:rsid w:val="009F0DE6"/>
    <w:rsid w:val="009F5740"/>
    <w:rsid w:val="009F68E3"/>
    <w:rsid w:val="00A0105A"/>
    <w:rsid w:val="00A0207F"/>
    <w:rsid w:val="00A023BE"/>
    <w:rsid w:val="00A02A72"/>
    <w:rsid w:val="00A0772F"/>
    <w:rsid w:val="00A210CE"/>
    <w:rsid w:val="00A30297"/>
    <w:rsid w:val="00A43459"/>
    <w:rsid w:val="00A4591D"/>
    <w:rsid w:val="00A606C4"/>
    <w:rsid w:val="00A6128F"/>
    <w:rsid w:val="00A61DA6"/>
    <w:rsid w:val="00A6571A"/>
    <w:rsid w:val="00A666F9"/>
    <w:rsid w:val="00A7036B"/>
    <w:rsid w:val="00A707D9"/>
    <w:rsid w:val="00A86A9E"/>
    <w:rsid w:val="00A91194"/>
    <w:rsid w:val="00A94019"/>
    <w:rsid w:val="00A9438D"/>
    <w:rsid w:val="00A950F7"/>
    <w:rsid w:val="00A95120"/>
    <w:rsid w:val="00AA264E"/>
    <w:rsid w:val="00AA41A6"/>
    <w:rsid w:val="00AA6136"/>
    <w:rsid w:val="00AB1BC5"/>
    <w:rsid w:val="00AC1B7F"/>
    <w:rsid w:val="00AC5A41"/>
    <w:rsid w:val="00AC7143"/>
    <w:rsid w:val="00AD325E"/>
    <w:rsid w:val="00AE0257"/>
    <w:rsid w:val="00AE034D"/>
    <w:rsid w:val="00AE2AA3"/>
    <w:rsid w:val="00AE2EE1"/>
    <w:rsid w:val="00AF26E5"/>
    <w:rsid w:val="00AF4E89"/>
    <w:rsid w:val="00B0281E"/>
    <w:rsid w:val="00B07B75"/>
    <w:rsid w:val="00B1159D"/>
    <w:rsid w:val="00B20D6F"/>
    <w:rsid w:val="00B3000F"/>
    <w:rsid w:val="00B3066C"/>
    <w:rsid w:val="00B31A73"/>
    <w:rsid w:val="00B328BE"/>
    <w:rsid w:val="00B357E3"/>
    <w:rsid w:val="00B36E01"/>
    <w:rsid w:val="00B429AB"/>
    <w:rsid w:val="00B46364"/>
    <w:rsid w:val="00B46BAC"/>
    <w:rsid w:val="00B72C40"/>
    <w:rsid w:val="00B735D4"/>
    <w:rsid w:val="00B74C4C"/>
    <w:rsid w:val="00B81CEF"/>
    <w:rsid w:val="00B8796B"/>
    <w:rsid w:val="00BA148B"/>
    <w:rsid w:val="00BA269D"/>
    <w:rsid w:val="00BA39F9"/>
    <w:rsid w:val="00BA5B5D"/>
    <w:rsid w:val="00BC26EA"/>
    <w:rsid w:val="00BC409A"/>
    <w:rsid w:val="00BC545B"/>
    <w:rsid w:val="00BD12B6"/>
    <w:rsid w:val="00BD3907"/>
    <w:rsid w:val="00BD469B"/>
    <w:rsid w:val="00BE51C5"/>
    <w:rsid w:val="00BE74B3"/>
    <w:rsid w:val="00C00240"/>
    <w:rsid w:val="00C004C7"/>
    <w:rsid w:val="00C1023D"/>
    <w:rsid w:val="00C143FE"/>
    <w:rsid w:val="00C15F88"/>
    <w:rsid w:val="00C21B43"/>
    <w:rsid w:val="00C439CA"/>
    <w:rsid w:val="00C5328D"/>
    <w:rsid w:val="00C57AC1"/>
    <w:rsid w:val="00C63923"/>
    <w:rsid w:val="00C67026"/>
    <w:rsid w:val="00C777D7"/>
    <w:rsid w:val="00C8337F"/>
    <w:rsid w:val="00C95A8A"/>
    <w:rsid w:val="00CB3E1D"/>
    <w:rsid w:val="00CB3E1F"/>
    <w:rsid w:val="00CC071C"/>
    <w:rsid w:val="00CC4BC3"/>
    <w:rsid w:val="00CC67AA"/>
    <w:rsid w:val="00CD262E"/>
    <w:rsid w:val="00CD4F92"/>
    <w:rsid w:val="00CD64EC"/>
    <w:rsid w:val="00CE29B9"/>
    <w:rsid w:val="00CE5F51"/>
    <w:rsid w:val="00CF0809"/>
    <w:rsid w:val="00CF3D32"/>
    <w:rsid w:val="00CF4CB6"/>
    <w:rsid w:val="00D01F57"/>
    <w:rsid w:val="00D07648"/>
    <w:rsid w:val="00D131CC"/>
    <w:rsid w:val="00D15E95"/>
    <w:rsid w:val="00D24871"/>
    <w:rsid w:val="00D24D54"/>
    <w:rsid w:val="00D25067"/>
    <w:rsid w:val="00D37AC9"/>
    <w:rsid w:val="00D4142F"/>
    <w:rsid w:val="00D41AEB"/>
    <w:rsid w:val="00D4625A"/>
    <w:rsid w:val="00D54B06"/>
    <w:rsid w:val="00D55AA1"/>
    <w:rsid w:val="00D61E91"/>
    <w:rsid w:val="00D6446B"/>
    <w:rsid w:val="00D666D6"/>
    <w:rsid w:val="00D75EB2"/>
    <w:rsid w:val="00D87467"/>
    <w:rsid w:val="00DA1415"/>
    <w:rsid w:val="00DB2DF8"/>
    <w:rsid w:val="00DB3B15"/>
    <w:rsid w:val="00DB41AE"/>
    <w:rsid w:val="00DC5CF6"/>
    <w:rsid w:val="00DD4694"/>
    <w:rsid w:val="00DD7448"/>
    <w:rsid w:val="00DE60C3"/>
    <w:rsid w:val="00DF1EF2"/>
    <w:rsid w:val="00DF252D"/>
    <w:rsid w:val="00DF3249"/>
    <w:rsid w:val="00DF6BF1"/>
    <w:rsid w:val="00E005F7"/>
    <w:rsid w:val="00E03F88"/>
    <w:rsid w:val="00E05B56"/>
    <w:rsid w:val="00E07A42"/>
    <w:rsid w:val="00E236A8"/>
    <w:rsid w:val="00E40BA3"/>
    <w:rsid w:val="00E44FC9"/>
    <w:rsid w:val="00E467A0"/>
    <w:rsid w:val="00E53BCD"/>
    <w:rsid w:val="00E55377"/>
    <w:rsid w:val="00E77029"/>
    <w:rsid w:val="00E82FC9"/>
    <w:rsid w:val="00E86F48"/>
    <w:rsid w:val="00E87AE1"/>
    <w:rsid w:val="00E91015"/>
    <w:rsid w:val="00E93100"/>
    <w:rsid w:val="00E943B8"/>
    <w:rsid w:val="00E962B5"/>
    <w:rsid w:val="00E97944"/>
    <w:rsid w:val="00EA196A"/>
    <w:rsid w:val="00EA4D4D"/>
    <w:rsid w:val="00EB6450"/>
    <w:rsid w:val="00EC258C"/>
    <w:rsid w:val="00EC6AE3"/>
    <w:rsid w:val="00ED5F22"/>
    <w:rsid w:val="00EF1955"/>
    <w:rsid w:val="00EF79E3"/>
    <w:rsid w:val="00F02E15"/>
    <w:rsid w:val="00F04568"/>
    <w:rsid w:val="00F10B8D"/>
    <w:rsid w:val="00F25BA6"/>
    <w:rsid w:val="00F31EDF"/>
    <w:rsid w:val="00F450ED"/>
    <w:rsid w:val="00F501D0"/>
    <w:rsid w:val="00F512C8"/>
    <w:rsid w:val="00F527FE"/>
    <w:rsid w:val="00F5412D"/>
    <w:rsid w:val="00F57E3B"/>
    <w:rsid w:val="00F6303F"/>
    <w:rsid w:val="00F63454"/>
    <w:rsid w:val="00F71D49"/>
    <w:rsid w:val="00F72902"/>
    <w:rsid w:val="00F72BF3"/>
    <w:rsid w:val="00F85AA5"/>
    <w:rsid w:val="00F90E13"/>
    <w:rsid w:val="00F93068"/>
    <w:rsid w:val="00FB3AA8"/>
    <w:rsid w:val="00FB71A8"/>
    <w:rsid w:val="00FC0102"/>
    <w:rsid w:val="00FC069C"/>
    <w:rsid w:val="00FC5F2E"/>
    <w:rsid w:val="00FD2674"/>
    <w:rsid w:val="00FD3EA8"/>
    <w:rsid w:val="00FE230C"/>
    <w:rsid w:val="00FE2AE6"/>
    <w:rsid w:val="00FF75E3"/>
    <w:rsid w:val="05E39849"/>
    <w:rsid w:val="16908EAA"/>
    <w:rsid w:val="173D7707"/>
    <w:rsid w:val="1EFC04E7"/>
    <w:rsid w:val="7228DA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380"/>
  <w15:chartTrackingRefBased/>
  <w15:docId w15:val="{B7883F24-376A-48F6-8375-B367DF7B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E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1E9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87F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6CC9"/>
    <w:pPr>
      <w:ind w:left="720"/>
      <w:contextualSpacing/>
    </w:pPr>
  </w:style>
  <w:style w:type="character" w:styleId="Hyperlink">
    <w:name w:val="Hyperlink"/>
    <w:basedOn w:val="DefaultParagraphFont"/>
    <w:uiPriority w:val="99"/>
    <w:unhideWhenUsed/>
    <w:rsid w:val="00AE2EE1"/>
    <w:rPr>
      <w:color w:val="0563C1" w:themeColor="hyperlink"/>
      <w:u w:val="single"/>
    </w:rPr>
  </w:style>
  <w:style w:type="character" w:styleId="UnresolvedMention">
    <w:name w:val="Unresolved Mention"/>
    <w:basedOn w:val="DefaultParagraphFont"/>
    <w:uiPriority w:val="99"/>
    <w:semiHidden/>
    <w:unhideWhenUsed/>
    <w:rsid w:val="00AE2EE1"/>
    <w:rPr>
      <w:color w:val="605E5C"/>
      <w:shd w:val="clear" w:color="auto" w:fill="E1DFDD"/>
    </w:rPr>
  </w:style>
  <w:style w:type="table" w:styleId="TableGrid">
    <w:name w:val="Table Grid"/>
    <w:basedOn w:val="TableNormal"/>
    <w:uiPriority w:val="39"/>
    <w:rsid w:val="00A94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02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62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872598">
      <w:bodyDiv w:val="1"/>
      <w:marLeft w:val="0"/>
      <w:marRight w:val="0"/>
      <w:marTop w:val="0"/>
      <w:marBottom w:val="0"/>
      <w:divBdr>
        <w:top w:val="none" w:sz="0" w:space="0" w:color="auto"/>
        <w:left w:val="none" w:sz="0" w:space="0" w:color="auto"/>
        <w:bottom w:val="none" w:sz="0" w:space="0" w:color="auto"/>
        <w:right w:val="none" w:sz="0" w:space="0" w:color="auto"/>
      </w:divBdr>
      <w:divsChild>
        <w:div w:id="863639751">
          <w:marLeft w:val="0"/>
          <w:marRight w:val="0"/>
          <w:marTop w:val="0"/>
          <w:marBottom w:val="0"/>
          <w:divBdr>
            <w:top w:val="none" w:sz="0" w:space="0" w:color="auto"/>
            <w:left w:val="none" w:sz="0" w:space="0" w:color="auto"/>
            <w:bottom w:val="none" w:sz="0" w:space="0" w:color="auto"/>
            <w:right w:val="none" w:sz="0" w:space="0" w:color="auto"/>
          </w:divBdr>
          <w:divsChild>
            <w:div w:id="505052487">
              <w:marLeft w:val="0"/>
              <w:marRight w:val="0"/>
              <w:marTop w:val="0"/>
              <w:marBottom w:val="0"/>
              <w:divBdr>
                <w:top w:val="none" w:sz="0" w:space="0" w:color="auto"/>
                <w:left w:val="none" w:sz="0" w:space="0" w:color="auto"/>
                <w:bottom w:val="none" w:sz="0" w:space="0" w:color="auto"/>
                <w:right w:val="none" w:sz="0" w:space="0" w:color="auto"/>
              </w:divBdr>
            </w:div>
            <w:div w:id="1540505587">
              <w:marLeft w:val="0"/>
              <w:marRight w:val="0"/>
              <w:marTop w:val="0"/>
              <w:marBottom w:val="0"/>
              <w:divBdr>
                <w:top w:val="none" w:sz="0" w:space="0" w:color="auto"/>
                <w:left w:val="none" w:sz="0" w:space="0" w:color="auto"/>
                <w:bottom w:val="none" w:sz="0" w:space="0" w:color="auto"/>
                <w:right w:val="none" w:sz="0" w:space="0" w:color="auto"/>
              </w:divBdr>
            </w:div>
            <w:div w:id="18259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371">
      <w:bodyDiv w:val="1"/>
      <w:marLeft w:val="0"/>
      <w:marRight w:val="0"/>
      <w:marTop w:val="0"/>
      <w:marBottom w:val="0"/>
      <w:divBdr>
        <w:top w:val="none" w:sz="0" w:space="0" w:color="auto"/>
        <w:left w:val="none" w:sz="0" w:space="0" w:color="auto"/>
        <w:bottom w:val="none" w:sz="0" w:space="0" w:color="auto"/>
        <w:right w:val="none" w:sz="0" w:space="0" w:color="auto"/>
      </w:divBdr>
    </w:div>
    <w:div w:id="1207763934">
      <w:bodyDiv w:val="1"/>
      <w:marLeft w:val="0"/>
      <w:marRight w:val="0"/>
      <w:marTop w:val="0"/>
      <w:marBottom w:val="0"/>
      <w:divBdr>
        <w:top w:val="none" w:sz="0" w:space="0" w:color="auto"/>
        <w:left w:val="none" w:sz="0" w:space="0" w:color="auto"/>
        <w:bottom w:val="none" w:sz="0" w:space="0" w:color="auto"/>
        <w:right w:val="none" w:sz="0" w:space="0" w:color="auto"/>
      </w:divBdr>
    </w:div>
    <w:div w:id="1714648723">
      <w:bodyDiv w:val="1"/>
      <w:marLeft w:val="0"/>
      <w:marRight w:val="0"/>
      <w:marTop w:val="0"/>
      <w:marBottom w:val="0"/>
      <w:divBdr>
        <w:top w:val="none" w:sz="0" w:space="0" w:color="auto"/>
        <w:left w:val="none" w:sz="0" w:space="0" w:color="auto"/>
        <w:bottom w:val="none" w:sz="0" w:space="0" w:color="auto"/>
        <w:right w:val="none" w:sz="0" w:space="0" w:color="auto"/>
      </w:divBdr>
      <w:divsChild>
        <w:div w:id="1208373109">
          <w:marLeft w:val="0"/>
          <w:marRight w:val="0"/>
          <w:marTop w:val="0"/>
          <w:marBottom w:val="0"/>
          <w:divBdr>
            <w:top w:val="none" w:sz="0" w:space="0" w:color="auto"/>
            <w:left w:val="none" w:sz="0" w:space="0" w:color="auto"/>
            <w:bottom w:val="none" w:sz="0" w:space="0" w:color="auto"/>
            <w:right w:val="none" w:sz="0" w:space="0" w:color="auto"/>
          </w:divBdr>
          <w:divsChild>
            <w:div w:id="1060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3586">
      <w:bodyDiv w:val="1"/>
      <w:marLeft w:val="0"/>
      <w:marRight w:val="0"/>
      <w:marTop w:val="0"/>
      <w:marBottom w:val="0"/>
      <w:divBdr>
        <w:top w:val="none" w:sz="0" w:space="0" w:color="auto"/>
        <w:left w:val="none" w:sz="0" w:space="0" w:color="auto"/>
        <w:bottom w:val="none" w:sz="0" w:space="0" w:color="auto"/>
        <w:right w:val="none" w:sz="0" w:space="0" w:color="auto"/>
      </w:divBdr>
      <w:divsChild>
        <w:div w:id="544945489">
          <w:marLeft w:val="0"/>
          <w:marRight w:val="0"/>
          <w:marTop w:val="0"/>
          <w:marBottom w:val="0"/>
          <w:divBdr>
            <w:top w:val="none" w:sz="0" w:space="0" w:color="auto"/>
            <w:left w:val="none" w:sz="0" w:space="0" w:color="auto"/>
            <w:bottom w:val="none" w:sz="0" w:space="0" w:color="auto"/>
            <w:right w:val="none" w:sz="0" w:space="0" w:color="auto"/>
          </w:divBdr>
          <w:divsChild>
            <w:div w:id="602416301">
              <w:marLeft w:val="0"/>
              <w:marRight w:val="0"/>
              <w:marTop w:val="0"/>
              <w:marBottom w:val="0"/>
              <w:divBdr>
                <w:top w:val="none" w:sz="0" w:space="0" w:color="auto"/>
                <w:left w:val="none" w:sz="0" w:space="0" w:color="auto"/>
                <w:bottom w:val="none" w:sz="0" w:space="0" w:color="auto"/>
                <w:right w:val="none" w:sz="0" w:space="0" w:color="auto"/>
              </w:divBdr>
            </w:div>
            <w:div w:id="1325427884">
              <w:marLeft w:val="0"/>
              <w:marRight w:val="0"/>
              <w:marTop w:val="0"/>
              <w:marBottom w:val="0"/>
              <w:divBdr>
                <w:top w:val="none" w:sz="0" w:space="0" w:color="auto"/>
                <w:left w:val="none" w:sz="0" w:space="0" w:color="auto"/>
                <w:bottom w:val="none" w:sz="0" w:space="0" w:color="auto"/>
                <w:right w:val="none" w:sz="0" w:space="0" w:color="auto"/>
              </w:divBdr>
            </w:div>
            <w:div w:id="18156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zure-arc/servers/learn/tutorial-enable-vm-insights" TargetMode="External"/><Relationship Id="rId18" Type="http://schemas.openxmlformats.org/officeDocument/2006/relationships/hyperlink" Target="https://docs.microsoft.com/en-us/azure/azure-resource-manager/management/manage-resource-groups-portal" TargetMode="External"/><Relationship Id="rId26" Type="http://schemas.openxmlformats.org/officeDocument/2006/relationships/hyperlink" Target="https://github.com/microsoft/azure_arc/blob/master/azure_arc_servers_jumpstart/docs/arc_inventory_tagging.md" TargetMode="External"/><Relationship Id="rId3" Type="http://schemas.openxmlformats.org/officeDocument/2006/relationships/settings" Target="settings.xml"/><Relationship Id="rId21" Type="http://schemas.openxmlformats.org/officeDocument/2006/relationships/hyperlink" Target="https://docs.microsoft.com/en-us/azure/azure-arc/servers/onboard-service-principal" TargetMode="External"/><Relationship Id="rId7" Type="http://schemas.openxmlformats.org/officeDocument/2006/relationships/hyperlink" Target="https://docs.microsoft.com/azure/azure-arc/servers/agent-overview" TargetMode="External"/><Relationship Id="rId12" Type="http://schemas.openxmlformats.org/officeDocument/2006/relationships/hyperlink" Target="https://docs.microsoft.com/en-us/azure/azure-monitor/learn/quick-create-workspace" TargetMode="External"/><Relationship Id="rId17" Type="http://schemas.openxmlformats.org/officeDocument/2006/relationships/hyperlink" Target="https://docs.microsoft.com/azure/azure-arc/servers/agent-overview" TargetMode="External"/><Relationship Id="rId25" Type="http://schemas.openxmlformats.org/officeDocument/2006/relationships/hyperlink" Target="https://docs.microsoft.com/en-us/azure/azure-arc/servers/onboard-powershel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automation/update-management/enable-from-automation-account" TargetMode="External"/><Relationship Id="rId20" Type="http://schemas.openxmlformats.org/officeDocument/2006/relationships/hyperlink" Target="https://docs.microsoft.com/en-us/azure/automation/update-management/enable-from-automation-account" TargetMode="External"/><Relationship Id="rId29" Type="http://schemas.openxmlformats.org/officeDocument/2006/relationships/hyperlink" Target="https://docs.microsoft.com/en-us/azure/advisor/advisor-alerts-portal" TargetMode="External"/><Relationship Id="rId1" Type="http://schemas.openxmlformats.org/officeDocument/2006/relationships/numbering" Target="numbering.xml"/><Relationship Id="rId6" Type="http://schemas.openxmlformats.org/officeDocument/2006/relationships/hyperlink" Target="https://customers.microsoft.com/en-us/search?sq=%22Azure%20Arc%22&amp;ff=&amp;p=0&amp;so=story_publish_date%20desc" TargetMode="External"/><Relationship Id="rId11" Type="http://schemas.openxmlformats.org/officeDocument/2006/relationships/hyperlink" Target="https://docs.microsoft.com/en-us/azure/azure-arc/servers/learn/quick-enable-hybrid-vm" TargetMode="External"/><Relationship Id="rId24" Type="http://schemas.openxmlformats.org/officeDocument/2006/relationships/hyperlink" Target="https://github.com/microsoft/azure_arc/blob/master/azure_arc_servers_jumpstart/docs/aws_scale_ansible.md" TargetMode="External"/><Relationship Id="rId32" Type="http://schemas.microsoft.com/office/2011/relationships/people" Target="people.xml"/><Relationship Id="rId5" Type="http://schemas.openxmlformats.org/officeDocument/2006/relationships/image" Target="media/image1.png"/><Relationship Id="rId15" Type="http://schemas.openxmlformats.org/officeDocument/2006/relationships/hyperlink" Target="https://docs.microsoft.com/en-us/azure/automation/update-management/enable-from-automation-account" TargetMode="External"/><Relationship Id="rId23" Type="http://schemas.openxmlformats.org/officeDocument/2006/relationships/hyperlink" Target="https://github.com/microsoft/azure_arc/blob/master/azure_arc_servers_jumpstart/docs/vmware_scaled_powercli_linux.md" TargetMode="External"/><Relationship Id="rId28" Type="http://schemas.openxmlformats.org/officeDocument/2006/relationships/hyperlink" Target="https://docs.microsoft.com/en-us/azure/service-health/resource-health-alert-monitor-guide" TargetMode="External"/><Relationship Id="rId10" Type="http://schemas.openxmlformats.org/officeDocument/2006/relationships/hyperlink" Target="https://github.com/microsoft/azure_arc" TargetMode="External"/><Relationship Id="rId19" Type="http://schemas.openxmlformats.org/officeDocument/2006/relationships/hyperlink" Target="https://docs.microsoft.com/en-us/azure/azure-monitor/insights/vminsights-enable-polic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azure_arc" TargetMode="External"/><Relationship Id="rId14" Type="http://schemas.openxmlformats.org/officeDocument/2006/relationships/hyperlink" Target="https://docs.microsoft.com/en-us/azure/automation/automation-quickstart-create-account" TargetMode="External"/><Relationship Id="rId22" Type="http://schemas.openxmlformats.org/officeDocument/2006/relationships/hyperlink" Target="https://github.com/microsoft/azure_arc/blob/master/azure_arc_servers_jumpstart/docs/vmware_scaled_powercli_win.md" TargetMode="External"/><Relationship Id="rId27" Type="http://schemas.openxmlformats.org/officeDocument/2006/relationships/hyperlink" Target="https://docs.microsoft.com/azure/azure-arc/servers/agent-overview" TargetMode="External"/><Relationship Id="rId30" Type="http://schemas.openxmlformats.org/officeDocument/2006/relationships/hyperlink" Target="https://docs.microsoft.com/en-us/azure/cloud-adoption-framework/decision-guides/resource-tagging/" TargetMode="External"/><Relationship Id="rId8" Type="http://schemas.openxmlformats.org/officeDocument/2006/relationships/hyperlink" Target="https://azure.microsoft.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97</TotalTime>
  <Pages>9</Pages>
  <Words>2805</Words>
  <Characters>15994</Characters>
  <Application>Microsoft Office Word</Application>
  <DocSecurity>0</DocSecurity>
  <Lines>133</Lines>
  <Paragraphs>37</Paragraphs>
  <ScaleCrop>false</ScaleCrop>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Puffer</dc:creator>
  <cp:keywords/>
  <dc:description/>
  <cp:lastModifiedBy>Sanjay Satheesh</cp:lastModifiedBy>
  <cp:revision>47</cp:revision>
  <dcterms:created xsi:type="dcterms:W3CDTF">2020-12-14T07:04:00Z</dcterms:created>
  <dcterms:modified xsi:type="dcterms:W3CDTF">2020-12-14T12:21:00Z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2020-11-23T16:56:53Z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a720121b-7a18-414b-9ba2-23265d94a60f</vt:lpwstr>
  </property>
  <property fmtid="{D5CDD505-2E9C-101B-9397-08002B2CF9AE}" pid="8" name="MSIP_Label_f42aa342-8706-4288-bd11-ebb85995028c_ContentBits">
    <vt:lpwstr>0</vt:lpwstr>
  </property>
</Properties>
</file>